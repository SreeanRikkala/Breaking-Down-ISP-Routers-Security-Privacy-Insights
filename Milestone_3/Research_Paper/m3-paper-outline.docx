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76D96" w14:textId="55873F67" w:rsidR="00662651" w:rsidRDefault="00A40E6D" w:rsidP="00A40E6D">
      <w:pPr>
        <w:pStyle w:val="Heading1"/>
      </w:pPr>
      <w:r>
        <w:t>Quantifiable Metrics of Home Router Security Using Open-Source Documents</w:t>
      </w:r>
    </w:p>
    <w:p w14:paraId="2A1A43D0" w14:textId="34D90310" w:rsidR="00A40E6D" w:rsidRDefault="00A40E6D" w:rsidP="00A40E6D">
      <w:proofErr w:type="spellStart"/>
      <w:r w:rsidRPr="00A40E6D">
        <w:t>Sreean</w:t>
      </w:r>
      <w:proofErr w:type="spellEnd"/>
      <w:r w:rsidRPr="00A40E6D">
        <w:t xml:space="preserve"> Reddy Rikkala, Alexandria Simonson, Ryan King, Corey Mekelburg</w:t>
      </w:r>
    </w:p>
    <w:p w14:paraId="0974F6B5" w14:textId="4EFA2C00" w:rsidR="00A40E6D" w:rsidRDefault="00A40E6D" w:rsidP="00A40E6D">
      <w:pPr>
        <w:rPr>
          <w:i/>
          <w:iCs/>
        </w:rPr>
      </w:pPr>
      <w:r w:rsidRPr="00A40E6D">
        <w:rPr>
          <w:i/>
          <w:iCs/>
        </w:rPr>
        <w:t>University of Nebraska at Omaha</w:t>
      </w:r>
      <w:r>
        <w:rPr>
          <w:i/>
          <w:iCs/>
        </w:rPr>
        <w:br/>
      </w:r>
    </w:p>
    <w:p w14:paraId="131329AA" w14:textId="580EE87F" w:rsidR="00A40E6D" w:rsidRDefault="00A40E6D" w:rsidP="00A40E6D">
      <w:pPr>
        <w:pStyle w:val="Heading2"/>
      </w:pPr>
      <w:r>
        <w:t>Abstract</w:t>
      </w:r>
    </w:p>
    <w:p w14:paraId="5E303F36" w14:textId="7D115FFC" w:rsidR="00A40E6D" w:rsidRDefault="00890531" w:rsidP="00A40E6D">
      <w:ins w:id="0" w:author="Alexandria Simonson" w:date="2025-05-02T13:55:00Z" w16du:dateUtc="2025-05-02T18:55:00Z">
        <w:r w:rsidRPr="00890531">
          <w:t>Consumer grade routers are critical devices in residential home networks that serve as the primary defensive layer against cyber threats. Despite their importance, consumers lack clear metrics to evaluate router security making it difficult for them to make informed choices when presented with numerous commercially available options.</w:t>
        </w:r>
        <w:r>
          <w:t xml:space="preserve"> </w:t>
        </w:r>
      </w:ins>
      <w:del w:id="1" w:author="Alexandria Simonson" w:date="2025-05-02T13:55:00Z" w16du:dateUtc="2025-05-02T18:55:00Z">
        <w:r w:rsidR="00A40E6D" w:rsidRPr="00A40E6D" w:rsidDel="00890531">
          <w:delText xml:space="preserve">Consumer residential routers have a privileged multipurpose position as the gatekeeper of external threats </w:delText>
        </w:r>
        <w:r w:rsidR="00217826" w:rsidRPr="00A40E6D" w:rsidDel="00890531">
          <w:delText>and</w:delText>
        </w:r>
        <w:r w:rsidR="00A40E6D" w:rsidRPr="00A40E6D" w:rsidDel="00890531">
          <w:delText xml:space="preserve"> perform sensitive internal networking functions. This intermingling of external and internal functionalities places consumer networks as a valuable target for external threat actors. As such, it is essential that these devices utilize a wide variety of cybersecurity controls to ensure that the consumer's home network is properly protected. However, an issue arises when consumers are tasked with selecting routers that have implemented proper cybersecurity controls. The consumer must choose between relying on the ISP to provide and implement a secure router or purchasing and configuring their own. This task becomes increasingly difficult as the breadth of available devices and manufacturers grows. </w:delText>
        </w:r>
      </w:del>
      <w:r w:rsidR="00A40E6D">
        <w:t>Faced with this difficulty, our research team proposed the question:</w:t>
      </w:r>
      <w:r w:rsidR="00A40E6D" w:rsidRPr="00A40E6D">
        <w:t xml:space="preserve"> </w:t>
      </w:r>
      <w:bookmarkStart w:id="2" w:name="_Hlk194409182"/>
      <w:r w:rsidR="00A40E6D" w:rsidRPr="00A40E6D">
        <w:t>what quantifiable metrics can be used to assess the security of home routers from openly available documentation</w:t>
      </w:r>
      <w:bookmarkEnd w:id="2"/>
      <w:r w:rsidR="00A40E6D" w:rsidRPr="00A40E6D">
        <w:t xml:space="preserve">? </w:t>
      </w:r>
      <w:r w:rsidR="00A40E6D">
        <w:t>This</w:t>
      </w:r>
      <w:r w:rsidR="00A40E6D" w:rsidRPr="00A40E6D">
        <w:t xml:space="preserve"> research paper analyzes currently accepted cybersecurity best practices for consumer home routers and attempts to align controls in an objective and consistent grid that </w:t>
      </w:r>
      <w:r w:rsidR="00217826" w:rsidRPr="00A40E6D">
        <w:t>considers</w:t>
      </w:r>
      <w:r w:rsidR="00A40E6D" w:rsidRPr="00A40E6D">
        <w:t xml:space="preserve"> the default settings for each control. The produced grid is tested among our researchers by individually evaluating several routers and comparing the deviations between each researcher. Finally, suggestions are made </w:t>
      </w:r>
      <w:r w:rsidR="00217826" w:rsidRPr="00A40E6D">
        <w:t>for</w:t>
      </w:r>
      <w:r w:rsidR="00A40E6D" w:rsidRPr="00A40E6D">
        <w:t xml:space="preserve"> improvements to the grid and further </w:t>
      </w:r>
      <w:proofErr w:type="gramStart"/>
      <w:r w:rsidR="00A40E6D" w:rsidRPr="00A40E6D">
        <w:t>areas of research</w:t>
      </w:r>
      <w:proofErr w:type="gramEnd"/>
      <w:r w:rsidR="00A40E6D" w:rsidRPr="00A40E6D">
        <w:t xml:space="preserve"> towards securing consumer residential routers.</w:t>
      </w:r>
    </w:p>
    <w:p w14:paraId="40D5D831" w14:textId="77777777" w:rsidR="00A40E6D" w:rsidRDefault="00A40E6D" w:rsidP="00A40E6D"/>
    <w:p w14:paraId="5EA486D4" w14:textId="59737E28" w:rsidR="00A40E6D" w:rsidRDefault="00A40E6D" w:rsidP="001D3FFB">
      <w:pPr>
        <w:pStyle w:val="Heading2"/>
        <w:numPr>
          <w:ilvl w:val="0"/>
          <w:numId w:val="17"/>
        </w:numPr>
        <w:rPr>
          <w:ins w:id="3" w:author="Alexandria Simonson" w:date="2025-05-02T13:56:00Z" w16du:dateUtc="2025-05-02T18:56:00Z"/>
        </w:rPr>
        <w:pPrChange w:id="4" w:author="Alexandria Simonson" w:date="2025-05-02T14:40:00Z" w16du:dateUtc="2025-05-02T19:40:00Z">
          <w:pPr>
            <w:pStyle w:val="Heading2"/>
          </w:pPr>
        </w:pPrChange>
      </w:pPr>
      <w:commentRangeStart w:id="5"/>
      <w:r>
        <w:t>Introduction</w:t>
      </w:r>
      <w:commentRangeEnd w:id="5"/>
      <w:r w:rsidR="00890531">
        <w:rPr>
          <w:rStyle w:val="CommentReference"/>
          <w:rFonts w:asciiTheme="minorHAnsi" w:eastAsiaTheme="minorHAnsi" w:hAnsiTheme="minorHAnsi" w:cstheme="minorBidi"/>
          <w:color w:val="auto"/>
        </w:rPr>
        <w:commentReference w:id="5"/>
      </w:r>
    </w:p>
    <w:p w14:paraId="0314FE65" w14:textId="6FF63500" w:rsidR="00890531" w:rsidRPr="00890531" w:rsidDel="001D3FFB" w:rsidRDefault="00890531" w:rsidP="00890531">
      <w:pPr>
        <w:pStyle w:val="ListParagraph"/>
        <w:numPr>
          <w:ilvl w:val="0"/>
          <w:numId w:val="17"/>
        </w:numPr>
        <w:rPr>
          <w:del w:id="6" w:author="Alexandria Simonson" w:date="2025-05-02T14:41:00Z" w16du:dateUtc="2025-05-02T19:41:00Z"/>
        </w:rPr>
        <w:pPrChange w:id="7" w:author="Alexandria Simonson" w:date="2025-05-02T13:56:00Z" w16du:dateUtc="2025-05-02T18:56:00Z">
          <w:pPr>
            <w:pStyle w:val="Heading2"/>
          </w:pPr>
        </w:pPrChange>
      </w:pPr>
    </w:p>
    <w:p w14:paraId="697BB123" w14:textId="765C1218" w:rsidR="003E281F" w:rsidRPr="003E281F" w:rsidDel="001D3FFB" w:rsidRDefault="003E281F" w:rsidP="003E281F">
      <w:pPr>
        <w:pStyle w:val="ListParagraph"/>
        <w:numPr>
          <w:ilvl w:val="0"/>
          <w:numId w:val="17"/>
        </w:numPr>
        <w:rPr>
          <w:del w:id="8" w:author="Alexandria Simonson" w:date="2025-05-02T14:41:00Z" w16du:dateUtc="2025-05-02T19:41:00Z"/>
        </w:rPr>
        <w:pPrChange w:id="9" w:author="Alexandria Simonson" w:date="2025-05-02T14:41:00Z" w16du:dateUtc="2025-05-02T19:41:00Z">
          <w:pPr>
            <w:pStyle w:val="Heading3"/>
          </w:pPr>
        </w:pPrChange>
      </w:pPr>
      <w:del w:id="10" w:author="Alexandria Simonson" w:date="2025-05-02T14:41:00Z" w16du:dateUtc="2025-05-02T19:41:00Z">
        <w:r w:rsidDel="001D3FFB">
          <w:delText>Background</w:delText>
        </w:r>
      </w:del>
    </w:p>
    <w:p w14:paraId="26BDF555" w14:textId="70B4DCBF" w:rsidR="00A40E6D" w:rsidRDefault="00A40E6D" w:rsidP="00A40E6D">
      <w:pPr>
        <w:pStyle w:val="ListParagraph"/>
        <w:numPr>
          <w:ilvl w:val="0"/>
          <w:numId w:val="1"/>
        </w:numPr>
      </w:pPr>
      <w:r>
        <w:lastRenderedPageBreak/>
        <w:t>Iterate the importance of routers in a home network, backed up with the “80% of home networks have a router” statistic.</w:t>
      </w:r>
      <w:r w:rsidR="00880361">
        <w:rPr>
          <w:vertAlign w:val="superscript"/>
        </w:rPr>
        <w:t>1</w:t>
      </w:r>
      <w:r>
        <w:t xml:space="preserve"> </w:t>
      </w:r>
    </w:p>
    <w:p w14:paraId="2A67CFE0" w14:textId="334D166A" w:rsidR="00A40E6D" w:rsidRPr="003E281F" w:rsidRDefault="00A40E6D" w:rsidP="00A40E6D">
      <w:pPr>
        <w:pStyle w:val="ListParagraph"/>
        <w:numPr>
          <w:ilvl w:val="0"/>
          <w:numId w:val="1"/>
        </w:numPr>
      </w:pPr>
      <w:r>
        <w:t>Back up this argument with data regarding consumer network security literacy</w:t>
      </w:r>
      <w:r w:rsidR="0077444F">
        <w:t>, including that “52% of survey respondents have never adjusted their router factory settings” and that “86% of survey respondents have never changed the router administrator password”.</w:t>
      </w:r>
      <w:r w:rsidR="0077444F">
        <w:rPr>
          <w:vertAlign w:val="superscript"/>
        </w:rPr>
        <w:t>7</w:t>
      </w:r>
    </w:p>
    <w:p w14:paraId="3A0ACDDE" w14:textId="77777777" w:rsidR="003E281F" w:rsidRDefault="003E281F" w:rsidP="003E281F">
      <w:pPr>
        <w:pStyle w:val="ListParagraph"/>
        <w:numPr>
          <w:ilvl w:val="0"/>
          <w:numId w:val="1"/>
        </w:numPr>
      </w:pPr>
      <w:r>
        <w:t xml:space="preserve">Examples of attacks using routers (botnets, data scraping, backdoor to network, etc.). </w:t>
      </w:r>
    </w:p>
    <w:p w14:paraId="54E2AFD4" w14:textId="243FC46B" w:rsidR="003E281F" w:rsidRDefault="003E281F" w:rsidP="003E281F">
      <w:pPr>
        <w:pStyle w:val="Heading3"/>
      </w:pPr>
      <w:commentRangeStart w:id="11"/>
      <w:r>
        <w:t>Research Context</w:t>
      </w:r>
      <w:commentRangeEnd w:id="11"/>
      <w:r w:rsidR="006737E4">
        <w:rPr>
          <w:rStyle w:val="CommentReference"/>
          <w:rFonts w:eastAsiaTheme="minorHAnsi" w:cstheme="minorBidi"/>
          <w:color w:val="auto"/>
        </w:rPr>
        <w:commentReference w:id="11"/>
      </w:r>
    </w:p>
    <w:p w14:paraId="583EDE0B" w14:textId="7404D42D" w:rsidR="00A40E6D" w:rsidRDefault="00A40E6D" w:rsidP="003E281F">
      <w:pPr>
        <w:pStyle w:val="ListParagraph"/>
        <w:numPr>
          <w:ilvl w:val="0"/>
          <w:numId w:val="16"/>
        </w:numPr>
      </w:pPr>
      <w:commentRangeStart w:id="12"/>
      <w:r>
        <w:t>State our research question again and explain it as an aid to the consumer network security problem.</w:t>
      </w:r>
      <w:commentRangeEnd w:id="12"/>
      <w:r w:rsidR="00890531">
        <w:rPr>
          <w:rStyle w:val="CommentReference"/>
        </w:rPr>
        <w:commentReference w:id="12"/>
      </w:r>
    </w:p>
    <w:p w14:paraId="1E1D3560" w14:textId="4B231656" w:rsidR="00A40E6D" w:rsidRDefault="00A40E6D" w:rsidP="003E281F">
      <w:pPr>
        <w:pStyle w:val="ListParagraph"/>
        <w:numPr>
          <w:ilvl w:val="0"/>
          <w:numId w:val="16"/>
        </w:numPr>
      </w:pPr>
      <w:r>
        <w:t xml:space="preserve">List our research methodology succinctly </w:t>
      </w:r>
      <w:r w:rsidR="00D54F4F">
        <w:t>and the goals we hope to achieve.</w:t>
      </w:r>
    </w:p>
    <w:p w14:paraId="1869A1F7" w14:textId="2E805184" w:rsidR="00D54F4F" w:rsidRDefault="00D54F4F" w:rsidP="003E281F">
      <w:pPr>
        <w:pStyle w:val="ListParagraph"/>
        <w:numPr>
          <w:ilvl w:val="1"/>
          <w:numId w:val="16"/>
        </w:numPr>
      </w:pPr>
      <w:r>
        <w:t>Evaluation Grid</w:t>
      </w:r>
    </w:p>
    <w:p w14:paraId="77033DC3" w14:textId="31B3596C" w:rsidR="00D54F4F" w:rsidRDefault="00D54F4F" w:rsidP="003E281F">
      <w:pPr>
        <w:pStyle w:val="ListParagraph"/>
        <w:numPr>
          <w:ilvl w:val="1"/>
          <w:numId w:val="16"/>
        </w:numPr>
      </w:pPr>
      <w:r>
        <w:t>Criteria (different measurements)</w:t>
      </w:r>
    </w:p>
    <w:p w14:paraId="16DA0EB6" w14:textId="05FB603B" w:rsidR="00D54F4F" w:rsidRDefault="00D54F4F" w:rsidP="003E281F">
      <w:pPr>
        <w:pStyle w:val="ListParagraph"/>
        <w:numPr>
          <w:ilvl w:val="1"/>
          <w:numId w:val="16"/>
        </w:numPr>
      </w:pPr>
      <w:r>
        <w:t>Categories (placing criteria into reasonable groups)</w:t>
      </w:r>
    </w:p>
    <w:p w14:paraId="4D8675F5" w14:textId="77777777" w:rsidR="003E281F" w:rsidRDefault="003E281F" w:rsidP="003E281F">
      <w:pPr>
        <w:pStyle w:val="ListParagraph"/>
        <w:numPr>
          <w:ilvl w:val="0"/>
          <w:numId w:val="16"/>
        </w:numPr>
      </w:pPr>
      <w:r>
        <w:t>Explain the barriers to our methodology and testing:</w:t>
      </w:r>
    </w:p>
    <w:p w14:paraId="3A682720" w14:textId="77777777" w:rsidR="003E281F" w:rsidRDefault="003E281F" w:rsidP="003E281F">
      <w:pPr>
        <w:pStyle w:val="ListParagraph"/>
        <w:numPr>
          <w:ilvl w:val="1"/>
          <w:numId w:val="16"/>
        </w:numPr>
      </w:pPr>
      <w:r>
        <w:t>No physical access to routers</w:t>
      </w:r>
    </w:p>
    <w:p w14:paraId="35E92D95" w14:textId="6CAD7916" w:rsidR="003E281F" w:rsidRDefault="003E281F" w:rsidP="003E281F">
      <w:pPr>
        <w:pStyle w:val="ListParagraph"/>
        <w:numPr>
          <w:ilvl w:val="1"/>
          <w:numId w:val="16"/>
        </w:numPr>
      </w:pPr>
      <w:r>
        <w:t>Devices may be out of scope due to lack of documentation or documentation gated behind customer portals (ISP routers)</w:t>
      </w:r>
    </w:p>
    <w:p w14:paraId="0B13D176" w14:textId="324483FE" w:rsidR="00D54F4F" w:rsidRDefault="00D54F4F" w:rsidP="003E281F">
      <w:pPr>
        <w:pStyle w:val="ListParagraph"/>
        <w:numPr>
          <w:ilvl w:val="0"/>
          <w:numId w:val="16"/>
        </w:numPr>
      </w:pPr>
      <w:r>
        <w:t>State our “success criteria”, or what we define as a successful outcome.</w:t>
      </w:r>
    </w:p>
    <w:p w14:paraId="535B37E4" w14:textId="01AFCF39" w:rsidR="00D54F4F" w:rsidRDefault="00D54F4F" w:rsidP="003E281F">
      <w:pPr>
        <w:pStyle w:val="ListParagraph"/>
        <w:numPr>
          <w:ilvl w:val="1"/>
          <w:numId w:val="16"/>
        </w:numPr>
      </w:pPr>
      <w:r>
        <w:t>Criteria that are consistently repeated.</w:t>
      </w:r>
    </w:p>
    <w:p w14:paraId="20A9FBF6" w14:textId="350AFD9A" w:rsidR="00D54F4F" w:rsidRDefault="00D54F4F" w:rsidP="003E281F">
      <w:pPr>
        <w:pStyle w:val="ListParagraph"/>
        <w:numPr>
          <w:ilvl w:val="1"/>
          <w:numId w:val="16"/>
        </w:numPr>
      </w:pPr>
      <w:r>
        <w:t>Criteria that can be evaluated objectively.</w:t>
      </w:r>
    </w:p>
    <w:p w14:paraId="031AF982" w14:textId="106EBA7B" w:rsidR="001D3FFB" w:rsidRDefault="001D3FFB" w:rsidP="001D3FFB">
      <w:pPr>
        <w:pStyle w:val="Heading2"/>
        <w:numPr>
          <w:ilvl w:val="0"/>
          <w:numId w:val="17"/>
        </w:numPr>
        <w:rPr>
          <w:ins w:id="13" w:author="Alexandria Simonson" w:date="2025-05-02T14:41:00Z" w16du:dateUtc="2025-05-02T19:41:00Z"/>
        </w:rPr>
      </w:pPr>
      <w:ins w:id="14" w:author="Alexandria Simonson" w:date="2025-05-02T14:41:00Z" w16du:dateUtc="2025-05-02T19:41:00Z">
        <w:r>
          <w:t>Background</w:t>
        </w:r>
      </w:ins>
    </w:p>
    <w:p w14:paraId="0668C5DD" w14:textId="7137C204" w:rsidR="00BA2940" w:rsidRDefault="00D54F4F" w:rsidP="001D3FFB">
      <w:pPr>
        <w:pStyle w:val="Heading2"/>
        <w:numPr>
          <w:ilvl w:val="0"/>
          <w:numId w:val="17"/>
        </w:numPr>
        <w:pPrChange w:id="15" w:author="Alexandria Simonson" w:date="2025-05-02T14:41:00Z" w16du:dateUtc="2025-05-02T19:41:00Z">
          <w:pPr>
            <w:pStyle w:val="Heading2"/>
          </w:pPr>
        </w:pPrChange>
      </w:pPr>
      <w:r>
        <w:t>Literature Review</w:t>
      </w:r>
      <w:r w:rsidR="00BA2940">
        <w:t xml:space="preserve"> </w:t>
      </w:r>
    </w:p>
    <w:p w14:paraId="230495F9" w14:textId="0688DFB7" w:rsidR="00BA2940" w:rsidRDefault="00BA2940" w:rsidP="00BA2940">
      <w:pPr>
        <w:pStyle w:val="ListParagraph"/>
        <w:numPr>
          <w:ilvl w:val="0"/>
          <w:numId w:val="5"/>
        </w:numPr>
      </w:pPr>
      <w:r>
        <w:t>Review Existing Frameworks</w:t>
      </w:r>
    </w:p>
    <w:p w14:paraId="5756D179" w14:textId="438B0C13" w:rsidR="00137430" w:rsidRDefault="00137430" w:rsidP="00137430">
      <w:pPr>
        <w:pStyle w:val="ListParagraph"/>
        <w:numPr>
          <w:ilvl w:val="1"/>
          <w:numId w:val="5"/>
        </w:numPr>
      </w:pPr>
      <w:r>
        <w:t>NIST IR 8425A, CableLabs BCP, BSI TR-03148</w:t>
      </w:r>
    </w:p>
    <w:p w14:paraId="7DF171BB" w14:textId="3CAF0879" w:rsidR="00BA2940" w:rsidRDefault="00BA2940" w:rsidP="00BA2940">
      <w:pPr>
        <w:pStyle w:val="ListParagraph"/>
        <w:numPr>
          <w:ilvl w:val="0"/>
          <w:numId w:val="5"/>
        </w:numPr>
      </w:pPr>
      <w:r>
        <w:t>Go Over CVSS model</w:t>
      </w:r>
      <w:r w:rsidR="0077444F">
        <w:t>.</w:t>
      </w:r>
    </w:p>
    <w:p w14:paraId="477DCFAD" w14:textId="4DE67841" w:rsidR="00BA2940" w:rsidRDefault="00BA2940" w:rsidP="00BA2940">
      <w:pPr>
        <w:pStyle w:val="ListParagraph"/>
        <w:numPr>
          <w:ilvl w:val="0"/>
          <w:numId w:val="5"/>
        </w:numPr>
      </w:pPr>
      <w:r>
        <w:t>Go over previous attempt</w:t>
      </w:r>
      <w:r w:rsidR="00AD17A7">
        <w:t>s</w:t>
      </w:r>
      <w:r>
        <w:t xml:space="preserve"> to assess router security</w:t>
      </w:r>
      <w:r w:rsidR="00137430">
        <w:t xml:space="preserve"> (CIS Benchmarks, consumer router audits if applicable</w:t>
      </w:r>
      <w:r w:rsidR="00AD17A7">
        <w:t>, research papers for different components [UI, wireless controls, default credentials]</w:t>
      </w:r>
      <w:r w:rsidR="00137430">
        <w:t>)</w:t>
      </w:r>
      <w:r w:rsidR="0077444F">
        <w:t>.</w:t>
      </w:r>
    </w:p>
    <w:p w14:paraId="1A2BC5D0" w14:textId="654B6D64" w:rsidR="0077444F" w:rsidRDefault="0077444F" w:rsidP="0077444F">
      <w:pPr>
        <w:pStyle w:val="ListParagraph"/>
        <w:numPr>
          <w:ilvl w:val="0"/>
          <w:numId w:val="5"/>
        </w:numPr>
      </w:pPr>
      <w:r>
        <w:t xml:space="preserve">Additionally, pull from all sources in the “References” section of this document. </w:t>
      </w:r>
    </w:p>
    <w:p w14:paraId="44EBA896" w14:textId="7A18F0CD" w:rsidR="00D54F4F" w:rsidRDefault="00AD17A7" w:rsidP="00F97C8A">
      <w:pPr>
        <w:pStyle w:val="ListParagraph"/>
        <w:numPr>
          <w:ilvl w:val="0"/>
          <w:numId w:val="5"/>
        </w:numPr>
      </w:pPr>
      <w:r>
        <w:t>The literature review will reference criteria chosen in the next section to make the reasoning for each selection or omission clearer. Essentially, this builds a strong basis for our arguments in the next section.</w:t>
      </w:r>
    </w:p>
    <w:p w14:paraId="22C41997" w14:textId="5733E529" w:rsidR="00D54F4F" w:rsidRDefault="003E281F" w:rsidP="00D54F4F">
      <w:pPr>
        <w:pStyle w:val="Heading2"/>
      </w:pPr>
      <w:del w:id="16" w:author="Alexandria Simonson" w:date="2025-05-02T14:24:00Z" w16du:dateUtc="2025-05-02T19:24:00Z">
        <w:r w:rsidDel="006737E4">
          <w:lastRenderedPageBreak/>
          <w:delText xml:space="preserve">Criteria Selection </w:delText>
        </w:r>
      </w:del>
      <w:ins w:id="17" w:author="Alexandria Simonson" w:date="2025-05-02T14:42:00Z" w16du:dateUtc="2025-05-02T19:42:00Z">
        <w:r w:rsidR="001D3FFB">
          <w:t xml:space="preserve">4. </w:t>
        </w:r>
      </w:ins>
      <w:r>
        <w:t>Methodology</w:t>
      </w:r>
    </w:p>
    <w:p w14:paraId="3418CCFA" w14:textId="2F24B03F" w:rsidR="00831557" w:rsidRDefault="001D3FFB" w:rsidP="00D54F4F">
      <w:pPr>
        <w:pStyle w:val="Heading3"/>
        <w:rPr>
          <w:ins w:id="18" w:author="Alexandria Simonson" w:date="2025-05-02T14:27:00Z" w16du:dateUtc="2025-05-02T19:27:00Z"/>
        </w:rPr>
      </w:pPr>
      <w:ins w:id="19" w:author="Alexandria Simonson" w:date="2025-05-02T14:42:00Z" w16du:dateUtc="2025-05-02T19:42:00Z">
        <w:r>
          <w:t xml:space="preserve">4.1 </w:t>
        </w:r>
      </w:ins>
      <w:r w:rsidR="00137430">
        <w:t>Research Approach</w:t>
      </w:r>
    </w:p>
    <w:p w14:paraId="652CE1B4" w14:textId="6DD21D6C" w:rsidR="006737E4" w:rsidRDefault="006737E4" w:rsidP="006737E4">
      <w:pPr>
        <w:rPr>
          <w:ins w:id="20" w:author="Alexandria Simonson" w:date="2025-05-02T14:27:00Z" w16du:dateUtc="2025-05-02T19:27:00Z"/>
        </w:rPr>
      </w:pPr>
      <w:ins w:id="21" w:author="Alexandria Simonson" w:date="2025-05-02T14:27:00Z" w16du:dateUtc="2025-05-02T19:27:00Z">
        <w:r>
          <w:t>To develop an evaluation framework, we selected routers to review based on their relevance to U.S. consumers and their prevalence in the market. Our approach followed these steps:</w:t>
        </w:r>
      </w:ins>
    </w:p>
    <w:p w14:paraId="1E5CD413" w14:textId="5F4CA66D" w:rsidR="006F1A23" w:rsidRDefault="006737E4" w:rsidP="006F1A23">
      <w:pPr>
        <w:pStyle w:val="ListParagraph"/>
        <w:numPr>
          <w:ilvl w:val="0"/>
          <w:numId w:val="18"/>
        </w:numPr>
        <w:rPr>
          <w:ins w:id="22" w:author="Alexandria Simonson" w:date="2025-05-02T14:28:00Z" w16du:dateUtc="2025-05-02T19:28:00Z"/>
        </w:rPr>
      </w:pPr>
      <w:ins w:id="23" w:author="Alexandria Simonson" w:date="2025-05-02T14:28:00Z" w16du:dateUtc="2025-05-02T19:28:00Z">
        <w:r>
          <w:t>Identify the Top U.S. ISPs:</w:t>
        </w:r>
      </w:ins>
      <w:ins w:id="24" w:author="Alexandria Simonson" w:date="2025-05-02T14:30:00Z" w16du:dateUtc="2025-05-02T19:30:00Z">
        <w:r w:rsidR="006F1A23">
          <w:t xml:space="preserve"> We began by identifying the largest internet service </w:t>
        </w:r>
      </w:ins>
      <w:ins w:id="25" w:author="Alexandria Simonson" w:date="2025-05-02T14:31:00Z" w16du:dateUtc="2025-05-02T19:31:00Z">
        <w:r w:rsidR="006F1A23">
          <w:t>providers in the United States based on customer counts and sales data.</w:t>
        </w:r>
        <w:r w:rsidR="00881392">
          <w:t xml:space="preserve"> This included Comcast (Xfinity), Charter Communications (Spectrum), AT&amp;T, and Verizon.</w:t>
        </w:r>
      </w:ins>
      <w:ins w:id="26" w:author="Alexandria Simonson" w:date="2025-05-02T14:32:00Z" w16du:dateUtc="2025-05-02T19:32:00Z">
        <w:r w:rsidR="00881392">
          <w:t xml:space="preserve"> </w:t>
        </w:r>
      </w:ins>
      <w:ins w:id="27" w:author="Alexandria Simonson" w:date="2025-05-02T14:35:00Z" w16du:dateUtc="2025-05-02T19:35:00Z">
        <w:r w:rsidR="00881392">
          <w:t>We scoped down this list to only include the top two – Xfinity and Charter.</w:t>
        </w:r>
      </w:ins>
    </w:p>
    <w:p w14:paraId="1F4394FC" w14:textId="4CA35896" w:rsidR="006737E4" w:rsidRDefault="006737E4" w:rsidP="006737E4">
      <w:pPr>
        <w:pStyle w:val="ListParagraph"/>
        <w:numPr>
          <w:ilvl w:val="0"/>
          <w:numId w:val="18"/>
        </w:numPr>
        <w:rPr>
          <w:ins w:id="28" w:author="Alexandria Simonson" w:date="2025-05-02T14:28:00Z" w16du:dateUtc="2025-05-02T19:28:00Z"/>
        </w:rPr>
      </w:pPr>
      <w:ins w:id="29" w:author="Alexandria Simonson" w:date="2025-05-02T14:28:00Z" w16du:dateUtc="2025-05-02T19:28:00Z">
        <w:r>
          <w:t>I</w:t>
        </w:r>
        <w:r w:rsidR="006F1A23">
          <w:t>nclude ISP Local to Researchers</w:t>
        </w:r>
      </w:ins>
      <w:ins w:id="30" w:author="Alexandria Simonson" w:date="2025-05-02T14:36:00Z" w16du:dateUtc="2025-05-02T19:36:00Z">
        <w:r w:rsidR="00881392">
          <w:t xml:space="preserve">: Cox Communications was included as a </w:t>
        </w:r>
      </w:ins>
      <w:ins w:id="31" w:author="Alexandria Simonson" w:date="2025-05-02T14:37:00Z" w16du:dateUtc="2025-05-02T19:37:00Z">
        <w:r w:rsidR="00881392">
          <w:t>relevant ISP due to its prominence in the area where the researchers were conducting the study. Cox is a major regional ISP and a good comparison point.</w:t>
        </w:r>
      </w:ins>
    </w:p>
    <w:p w14:paraId="4CF9CA0D" w14:textId="2A58E898" w:rsidR="006F1A23" w:rsidRDefault="006F1A23" w:rsidP="006737E4">
      <w:pPr>
        <w:pStyle w:val="ListParagraph"/>
        <w:numPr>
          <w:ilvl w:val="0"/>
          <w:numId w:val="18"/>
        </w:numPr>
        <w:rPr>
          <w:ins w:id="32" w:author="Alexandria Simonson" w:date="2025-05-02T14:29:00Z" w16du:dateUtc="2025-05-02T19:29:00Z"/>
        </w:rPr>
      </w:pPr>
      <w:ins w:id="33" w:author="Alexandria Simonson" w:date="2025-05-02T14:28:00Z" w16du:dateUtc="2025-05-02T19:28:00Z">
        <w:r>
          <w:t>Ch</w:t>
        </w:r>
      </w:ins>
      <w:ins w:id="34" w:author="Alexandria Simonson" w:date="2025-05-02T14:29:00Z" w16du:dateUtc="2025-05-02T19:29:00Z">
        <w:r>
          <w:t xml:space="preserve">oose Compatible </w:t>
        </w:r>
      </w:ins>
      <w:ins w:id="35" w:author="Alexandria Simonson" w:date="2025-05-02T14:30:00Z" w16du:dateUtc="2025-05-02T19:30:00Z">
        <w:r>
          <w:t>Third-Party</w:t>
        </w:r>
      </w:ins>
      <w:ins w:id="36" w:author="Alexandria Simonson" w:date="2025-05-02T14:29:00Z" w16du:dateUtc="2025-05-02T19:29:00Z">
        <w:r>
          <w:t xml:space="preserve"> Routers:</w:t>
        </w:r>
      </w:ins>
      <w:ins w:id="37" w:author="Alexandria Simonson" w:date="2025-05-02T14:37:00Z" w16du:dateUtc="2025-05-02T19:37:00Z">
        <w:r w:rsidR="00881392">
          <w:t xml:space="preserve"> Using ISP documentation and support portals, we reviewed </w:t>
        </w:r>
      </w:ins>
      <w:ins w:id="38" w:author="Alexandria Simonson" w:date="2025-05-02T14:38:00Z" w16du:dateUtc="2025-05-02T19:38:00Z">
        <w:r w:rsidR="00881392">
          <w:t xml:space="preserve">the ISPs compatible routers and selected a few devices from each ISP to review. The devices that were selected were </w:t>
        </w:r>
        <w:r w:rsidR="00881392">
          <w:t>relatively new (past 5 years) to ensure there was publicly available data and they were devices in use.</w:t>
        </w:r>
      </w:ins>
    </w:p>
    <w:p w14:paraId="2526E439" w14:textId="0F421F7F" w:rsidR="006F1A23" w:rsidRPr="006737E4" w:rsidRDefault="006F1A23" w:rsidP="006F1A23">
      <w:pPr>
        <w:pPrChange w:id="39" w:author="Alexandria Simonson" w:date="2025-05-02T14:29:00Z" w16du:dateUtc="2025-05-02T19:29:00Z">
          <w:pPr>
            <w:pStyle w:val="Heading3"/>
          </w:pPr>
        </w:pPrChange>
      </w:pPr>
      <w:ins w:id="40" w:author="Alexandria Simonson" w:date="2025-05-02T14:29:00Z" w16du:dateUtc="2025-05-02T19:29:00Z">
        <w:r>
          <w:t xml:space="preserve">This strategy ensured the evaluated devices were </w:t>
        </w:r>
      </w:ins>
      <w:ins w:id="41" w:author="Alexandria Simonson" w:date="2025-05-02T14:30:00Z" w16du:dateUtc="2025-05-02T19:30:00Z">
        <w:r>
          <w:t>relevant to the Top U.S. ISPs while also ensuring they were a good representative of modern capabilities.</w:t>
        </w:r>
      </w:ins>
    </w:p>
    <w:p w14:paraId="79988EC3" w14:textId="24145245" w:rsidR="00AD17A7" w:rsidDel="001D3FFB" w:rsidRDefault="00AD17A7" w:rsidP="00831557">
      <w:pPr>
        <w:pStyle w:val="ListParagraph"/>
        <w:numPr>
          <w:ilvl w:val="0"/>
          <w:numId w:val="3"/>
        </w:numPr>
        <w:rPr>
          <w:del w:id="42" w:author="Alexandria Simonson" w:date="2025-05-02T14:42:00Z" w16du:dateUtc="2025-05-02T19:42:00Z"/>
        </w:rPr>
      </w:pPr>
      <w:del w:id="43" w:author="Alexandria Simonson" w:date="2025-05-02T14:42:00Z" w16du:dateUtc="2025-05-02T19:42:00Z">
        <w:r w:rsidDel="001D3FFB">
          <w:delText>Explain router selection process:</w:delText>
        </w:r>
      </w:del>
    </w:p>
    <w:p w14:paraId="602D688D" w14:textId="652F13FA" w:rsidR="00AD17A7" w:rsidDel="001D3FFB" w:rsidRDefault="00AD17A7" w:rsidP="00AD17A7">
      <w:pPr>
        <w:pStyle w:val="ListParagraph"/>
        <w:numPr>
          <w:ilvl w:val="1"/>
          <w:numId w:val="3"/>
        </w:numPr>
        <w:rPr>
          <w:del w:id="44" w:author="Alexandria Simonson" w:date="2025-05-02T14:42:00Z" w16du:dateUtc="2025-05-02T19:42:00Z"/>
        </w:rPr>
      </w:pPr>
      <w:del w:id="45" w:author="Alexandria Simonson" w:date="2025-05-02T14:42:00Z" w16du:dateUtc="2025-05-02T19:42:00Z">
        <w:r w:rsidDel="001D3FFB">
          <w:delText>2 ISPs are the largest in the USA for consumers</w:delText>
        </w:r>
      </w:del>
    </w:p>
    <w:p w14:paraId="0648ECFE" w14:textId="59EA3F46" w:rsidR="00AD17A7" w:rsidDel="001D3FFB" w:rsidRDefault="00AD17A7" w:rsidP="00AD17A7">
      <w:pPr>
        <w:pStyle w:val="ListParagraph"/>
        <w:numPr>
          <w:ilvl w:val="2"/>
          <w:numId w:val="3"/>
        </w:numPr>
        <w:rPr>
          <w:del w:id="46" w:author="Alexandria Simonson" w:date="2025-05-02T14:42:00Z" w16du:dateUtc="2025-05-02T19:42:00Z"/>
        </w:rPr>
      </w:pPr>
      <w:del w:id="47" w:author="Alexandria Simonson" w:date="2025-05-02T14:42:00Z" w16du:dateUtc="2025-05-02T19:42:00Z">
        <w:r w:rsidDel="001D3FFB">
          <w:delText>Comcast</w:delText>
        </w:r>
      </w:del>
    </w:p>
    <w:p w14:paraId="4C30805A" w14:textId="74E44F7C" w:rsidR="00AD17A7" w:rsidDel="001D3FFB" w:rsidRDefault="00AD17A7" w:rsidP="00AD17A7">
      <w:pPr>
        <w:pStyle w:val="ListParagraph"/>
        <w:numPr>
          <w:ilvl w:val="2"/>
          <w:numId w:val="3"/>
        </w:numPr>
        <w:rPr>
          <w:del w:id="48" w:author="Alexandria Simonson" w:date="2025-05-02T14:42:00Z" w16du:dateUtc="2025-05-02T19:42:00Z"/>
        </w:rPr>
      </w:pPr>
      <w:del w:id="49" w:author="Alexandria Simonson" w:date="2025-05-02T14:42:00Z" w16du:dateUtc="2025-05-02T19:42:00Z">
        <w:r w:rsidDel="001D3FFB">
          <w:delText>Charter</w:delText>
        </w:r>
      </w:del>
    </w:p>
    <w:p w14:paraId="3D86795C" w14:textId="6A348896" w:rsidR="00AD17A7" w:rsidDel="001D3FFB" w:rsidRDefault="00AD17A7" w:rsidP="00AD17A7">
      <w:pPr>
        <w:pStyle w:val="ListParagraph"/>
        <w:numPr>
          <w:ilvl w:val="1"/>
          <w:numId w:val="3"/>
        </w:numPr>
        <w:rPr>
          <w:del w:id="50" w:author="Alexandria Simonson" w:date="2025-05-02T14:42:00Z" w16du:dateUtc="2025-05-02T19:42:00Z"/>
        </w:rPr>
      </w:pPr>
      <w:del w:id="51" w:author="Alexandria Simonson" w:date="2025-05-02T14:42:00Z" w16du:dateUtc="2025-05-02T19:42:00Z">
        <w:r w:rsidDel="001D3FFB">
          <w:delText>1 ISP is local to researchers</w:delText>
        </w:r>
      </w:del>
    </w:p>
    <w:p w14:paraId="6CB67014" w14:textId="5CC82F9D" w:rsidR="00AD17A7" w:rsidDel="001D3FFB" w:rsidRDefault="00AD17A7" w:rsidP="00AD17A7">
      <w:pPr>
        <w:pStyle w:val="ListParagraph"/>
        <w:numPr>
          <w:ilvl w:val="2"/>
          <w:numId w:val="3"/>
        </w:numPr>
        <w:rPr>
          <w:del w:id="52" w:author="Alexandria Simonson" w:date="2025-05-02T14:42:00Z" w16du:dateUtc="2025-05-02T19:42:00Z"/>
        </w:rPr>
      </w:pPr>
      <w:del w:id="53" w:author="Alexandria Simonson" w:date="2025-05-02T14:42:00Z" w16du:dateUtc="2025-05-02T19:42:00Z">
        <w:r w:rsidDel="001D3FFB">
          <w:delText>Cox</w:delText>
        </w:r>
      </w:del>
    </w:p>
    <w:p w14:paraId="5C65DCB0" w14:textId="77E06561" w:rsidR="00137430" w:rsidDel="001D3FFB" w:rsidRDefault="00137430" w:rsidP="00831557">
      <w:pPr>
        <w:pStyle w:val="ListParagraph"/>
        <w:numPr>
          <w:ilvl w:val="0"/>
          <w:numId w:val="3"/>
        </w:numPr>
        <w:rPr>
          <w:del w:id="54" w:author="Alexandria Simonson" w:date="2025-05-02T14:42:00Z" w16du:dateUtc="2025-05-02T19:42:00Z"/>
        </w:rPr>
      </w:pPr>
      <w:del w:id="55" w:author="Alexandria Simonson" w:date="2025-05-02T14:42:00Z" w16du:dateUtc="2025-05-02T19:42:00Z">
        <w:r w:rsidDel="001D3FFB">
          <w:delText>Go over use of specification mining to get data</w:delText>
        </w:r>
        <w:r w:rsidR="00AD17A7" w:rsidDel="001D3FFB">
          <w:delText>:</w:delText>
        </w:r>
      </w:del>
    </w:p>
    <w:p w14:paraId="5ACF4A31" w14:textId="2B665E91" w:rsidR="00831557" w:rsidDel="001D3FFB" w:rsidRDefault="00831557" w:rsidP="00137430">
      <w:pPr>
        <w:pStyle w:val="ListParagraph"/>
        <w:numPr>
          <w:ilvl w:val="1"/>
          <w:numId w:val="3"/>
        </w:numPr>
        <w:rPr>
          <w:del w:id="56" w:author="Alexandria Simonson" w:date="2025-05-02T14:42:00Z" w16du:dateUtc="2025-05-02T19:42:00Z"/>
        </w:rPr>
      </w:pPr>
      <w:del w:id="57" w:author="Alexandria Simonson" w:date="2025-05-02T14:42:00Z" w16du:dateUtc="2025-05-02T19:42:00Z">
        <w:r w:rsidDel="001D3FFB">
          <w:delText>Information was pulled from ISP official documentation, support articles, product pages, and specification documents.</w:delText>
        </w:r>
      </w:del>
    </w:p>
    <w:p w14:paraId="73D63CD6" w14:textId="66EEB3C0" w:rsidR="00137430" w:rsidDel="001D3FFB" w:rsidRDefault="00137430" w:rsidP="00137430">
      <w:pPr>
        <w:pStyle w:val="ListParagraph"/>
        <w:numPr>
          <w:ilvl w:val="1"/>
          <w:numId w:val="3"/>
        </w:numPr>
        <w:rPr>
          <w:del w:id="58" w:author="Alexandria Simonson" w:date="2025-05-02T14:42:00Z" w16du:dateUtc="2025-05-02T19:42:00Z"/>
        </w:rPr>
      </w:pPr>
      <w:del w:id="59" w:author="Alexandria Simonson" w:date="2025-05-02T14:42:00Z" w16du:dateUtc="2025-05-02T19:42:00Z">
        <w:r w:rsidDel="001D3FFB">
          <w:delText>CVE Databases</w:delText>
        </w:r>
        <w:r w:rsidR="00AD17A7" w:rsidDel="001D3FFB">
          <w:delText>.</w:delText>
        </w:r>
      </w:del>
    </w:p>
    <w:p w14:paraId="17D58A9F" w14:textId="1D181DBA" w:rsidR="00137430" w:rsidDel="001D3FFB" w:rsidRDefault="00137430" w:rsidP="00137430">
      <w:pPr>
        <w:pStyle w:val="ListParagraph"/>
        <w:numPr>
          <w:ilvl w:val="1"/>
          <w:numId w:val="3"/>
        </w:numPr>
        <w:rPr>
          <w:del w:id="60" w:author="Alexandria Simonson" w:date="2025-05-02T14:42:00Z" w16du:dateUtc="2025-05-02T19:42:00Z"/>
        </w:rPr>
      </w:pPr>
      <w:del w:id="61" w:author="Alexandria Simonson" w:date="2025-05-02T14:42:00Z" w16du:dateUtc="2025-05-02T19:42:00Z">
        <w:r w:rsidDel="001D3FFB">
          <w:delText>Public Firmware Notes</w:delText>
        </w:r>
        <w:r w:rsidR="00AD17A7" w:rsidDel="001D3FFB">
          <w:delText>.</w:delText>
        </w:r>
      </w:del>
    </w:p>
    <w:p w14:paraId="69EE8360" w14:textId="49F54780" w:rsidR="00831557" w:rsidRPr="00831557" w:rsidDel="001D3FFB" w:rsidRDefault="00831557" w:rsidP="00831557">
      <w:pPr>
        <w:pStyle w:val="ListParagraph"/>
        <w:numPr>
          <w:ilvl w:val="0"/>
          <w:numId w:val="3"/>
        </w:numPr>
        <w:rPr>
          <w:del w:id="62" w:author="Alexandria Simonson" w:date="2025-05-02T14:42:00Z" w16du:dateUtc="2025-05-02T19:42:00Z"/>
        </w:rPr>
      </w:pPr>
      <w:del w:id="63" w:author="Alexandria Simonson" w:date="2025-05-02T14:42:00Z" w16du:dateUtc="2025-05-02T19:42:00Z">
        <w:r w:rsidDel="001D3FFB">
          <w:delText>Reliance on public data. No physical testing of devices was conducted.</w:delText>
        </w:r>
      </w:del>
    </w:p>
    <w:p w14:paraId="3DAC11B8" w14:textId="2562FB8C" w:rsidR="002D65F3" w:rsidRDefault="001D3FFB" w:rsidP="00D54F4F">
      <w:pPr>
        <w:pStyle w:val="Heading3"/>
        <w:rPr>
          <w:ins w:id="64" w:author="Alexandria Simonson" w:date="2025-05-02T14:43:00Z" w16du:dateUtc="2025-05-02T19:43:00Z"/>
        </w:rPr>
      </w:pPr>
      <w:ins w:id="65" w:author="Alexandria Simonson" w:date="2025-05-02T14:42:00Z" w16du:dateUtc="2025-05-02T19:42:00Z">
        <w:r>
          <w:t xml:space="preserve">4.2 </w:t>
        </w:r>
      </w:ins>
      <w:r w:rsidR="00D54F4F">
        <w:t>Criteria</w:t>
      </w:r>
      <w:r w:rsidR="002D65F3">
        <w:t xml:space="preserve"> Selection</w:t>
      </w:r>
      <w:ins w:id="66" w:author="Alexandria Simonson" w:date="2025-05-02T14:42:00Z" w16du:dateUtc="2025-05-02T19:42:00Z">
        <w:r>
          <w:t xml:space="preserve"> Process</w:t>
        </w:r>
      </w:ins>
    </w:p>
    <w:p w14:paraId="09E27266" w14:textId="331F54DA" w:rsidR="001D3FFB" w:rsidRDefault="001D3FFB" w:rsidP="001D3FFB">
      <w:pPr>
        <w:rPr>
          <w:ins w:id="67" w:author="Alexandria Simonson" w:date="2025-05-02T14:44:00Z" w16du:dateUtc="2025-05-02T19:44:00Z"/>
        </w:rPr>
      </w:pPr>
      <w:ins w:id="68" w:author="Alexandria Simonson" w:date="2025-05-02T14:43:00Z" w16du:dateUtc="2025-05-02T19:43:00Z">
        <w:r>
          <w:t xml:space="preserve">To ensure </w:t>
        </w:r>
      </w:ins>
      <w:ins w:id="69" w:author="Alexandria Simonson" w:date="2025-05-02T14:44:00Z" w16du:dateUtc="2025-05-02T19:44:00Z">
        <w:r>
          <w:t>our security assessment framework is reliable and objective, we developed a process for selecting evaluation criteria. The process was guided by the following:</w:t>
        </w:r>
      </w:ins>
    </w:p>
    <w:p w14:paraId="0F0C4C6A" w14:textId="3CD57E10" w:rsidR="001D3FFB" w:rsidRDefault="001D3FFB" w:rsidP="001D3FFB">
      <w:pPr>
        <w:pStyle w:val="ListParagraph"/>
        <w:numPr>
          <w:ilvl w:val="0"/>
          <w:numId w:val="19"/>
        </w:numPr>
        <w:rPr>
          <w:ins w:id="70" w:author="Alexandria Simonson" w:date="2025-05-02T14:44:00Z" w16du:dateUtc="2025-05-02T19:44:00Z"/>
        </w:rPr>
      </w:pPr>
      <w:ins w:id="71" w:author="Alexandria Simonson" w:date="2025-05-02T14:45:00Z" w16du:dateUtc="2025-05-02T19:45:00Z">
        <w:r>
          <w:t>Quantifiability</w:t>
        </w:r>
      </w:ins>
      <w:ins w:id="72" w:author="Alexandria Simonson" w:date="2025-05-02T14:44:00Z" w16du:dateUtc="2025-05-02T19:44:00Z">
        <w:r>
          <w:t>:</w:t>
        </w:r>
      </w:ins>
      <w:ins w:id="73" w:author="Alexandria Simonson" w:date="2025-05-02T14:45:00Z" w16du:dateUtc="2025-05-02T19:45:00Z">
        <w:r w:rsidR="00B516CE">
          <w:t xml:space="preserve"> Each </w:t>
        </w:r>
      </w:ins>
      <w:ins w:id="74" w:author="Alexandria Simonson" w:date="2025-05-02T14:46:00Z" w16du:dateUtc="2025-05-02T19:46:00Z">
        <w:r w:rsidR="00B516CE">
          <w:t>metric must be scorable between 0-10 using a defined rubric</w:t>
        </w:r>
      </w:ins>
      <w:ins w:id="75" w:author="Alexandria Simonson" w:date="2025-05-02T14:49:00Z" w16du:dateUtc="2025-05-02T19:49:00Z">
        <w:r w:rsidR="005812B8">
          <w:t>.</w:t>
        </w:r>
        <w:r w:rsidR="002A6A4F">
          <w:t xml:space="preserve"> </w:t>
        </w:r>
      </w:ins>
    </w:p>
    <w:p w14:paraId="42C7ECF4" w14:textId="0D9C4792" w:rsidR="001D3FFB" w:rsidRDefault="001D3FFB" w:rsidP="001D3FFB">
      <w:pPr>
        <w:pStyle w:val="ListParagraph"/>
        <w:numPr>
          <w:ilvl w:val="0"/>
          <w:numId w:val="19"/>
        </w:numPr>
        <w:rPr>
          <w:ins w:id="76" w:author="Alexandria Simonson" w:date="2025-05-02T14:44:00Z" w16du:dateUtc="2025-05-02T19:44:00Z"/>
        </w:rPr>
      </w:pPr>
      <w:ins w:id="77" w:author="Alexandria Simonson" w:date="2025-05-02T14:44:00Z" w16du:dateUtc="2025-05-02T19:44:00Z">
        <w:r>
          <w:lastRenderedPageBreak/>
          <w:t>Testability via Documentation</w:t>
        </w:r>
      </w:ins>
      <w:ins w:id="78" w:author="Alexandria Simonson" w:date="2025-05-02T14:45:00Z" w16du:dateUtc="2025-05-02T19:45:00Z">
        <w:r>
          <w:t>:</w:t>
        </w:r>
      </w:ins>
      <w:ins w:id="79" w:author="Alexandria Simonson" w:date="2025-05-02T14:46:00Z" w16du:dateUtc="2025-05-02T19:46:00Z">
        <w:r w:rsidR="00B516CE">
          <w:t xml:space="preserve"> The metric must be able to be tested via </w:t>
        </w:r>
      </w:ins>
      <w:ins w:id="80" w:author="Alexandria Simonson" w:date="2025-05-02T14:47:00Z" w16du:dateUtc="2025-05-02T19:47:00Z">
        <w:r w:rsidR="00B516CE">
          <w:t>publicly</w:t>
        </w:r>
      </w:ins>
      <w:ins w:id="81" w:author="Alexandria Simonson" w:date="2025-05-02T14:46:00Z" w16du:dateUtc="2025-05-02T19:46:00Z">
        <w:r w:rsidR="00B516CE">
          <w:t xml:space="preserve"> available </w:t>
        </w:r>
      </w:ins>
      <w:ins w:id="82" w:author="Alexandria Simonson" w:date="2025-05-02T14:47:00Z" w16du:dateUtc="2025-05-02T19:47:00Z">
        <w:r w:rsidR="00B516CE">
          <w:t>documentation such as user manuals, support pages, CVE databases, and release notes.</w:t>
        </w:r>
      </w:ins>
    </w:p>
    <w:p w14:paraId="0D9968BA" w14:textId="1133BC87" w:rsidR="001D3FFB" w:rsidRDefault="001D3FFB" w:rsidP="001D3FFB">
      <w:pPr>
        <w:pStyle w:val="ListParagraph"/>
        <w:numPr>
          <w:ilvl w:val="0"/>
          <w:numId w:val="19"/>
        </w:numPr>
        <w:rPr>
          <w:ins w:id="83" w:author="Alexandria Simonson" w:date="2025-05-02T14:44:00Z" w16du:dateUtc="2025-05-02T19:44:00Z"/>
        </w:rPr>
      </w:pPr>
      <w:ins w:id="84" w:author="Alexandria Simonson" w:date="2025-05-02T14:44:00Z" w16du:dateUtc="2025-05-02T19:44:00Z">
        <w:r>
          <w:t>Alignment with Industry Standards</w:t>
        </w:r>
      </w:ins>
      <w:ins w:id="85" w:author="Alexandria Simonson" w:date="2025-05-02T14:45:00Z" w16du:dateUtc="2025-05-02T19:45:00Z">
        <w:r>
          <w:t>:</w:t>
        </w:r>
      </w:ins>
      <w:ins w:id="86" w:author="Alexandria Simonson" w:date="2025-05-02T14:47:00Z" w16du:dateUtc="2025-05-02T19:47:00Z">
        <w:r w:rsidR="005812B8">
          <w:t xml:space="preserve"> The metrics were selected </w:t>
        </w:r>
      </w:ins>
      <w:ins w:id="87" w:author="Alexandria Simonson" w:date="2025-05-02T14:48:00Z" w16du:dateUtc="2025-05-02T19:48:00Z">
        <w:r w:rsidR="005812B8">
          <w:t xml:space="preserve">from </w:t>
        </w:r>
      </w:ins>
      <w:ins w:id="88" w:author="Alexandria Simonson" w:date="2025-05-02T14:47:00Z" w16du:dateUtc="2025-05-02T19:47:00Z">
        <w:r w:rsidR="005812B8">
          <w:t>previously existing industry be</w:t>
        </w:r>
      </w:ins>
      <w:ins w:id="89" w:author="Alexandria Simonson" w:date="2025-05-02T14:48:00Z" w16du:dateUtc="2025-05-02T19:48:00Z">
        <w:r w:rsidR="005812B8">
          <w:t>st practices, standards, or guidelines such as NIST IR 8425A, CableLabs BCP, and BSI TR-03148.</w:t>
        </w:r>
      </w:ins>
    </w:p>
    <w:p w14:paraId="520B97AA" w14:textId="59C60932" w:rsidR="001D3FFB" w:rsidRPr="001D3FFB" w:rsidRDefault="001D3FFB" w:rsidP="001D3FFB">
      <w:pPr>
        <w:pStyle w:val="ListParagraph"/>
        <w:numPr>
          <w:ilvl w:val="0"/>
          <w:numId w:val="19"/>
        </w:numPr>
        <w:pPrChange w:id="90" w:author="Alexandria Simonson" w:date="2025-05-02T14:44:00Z" w16du:dateUtc="2025-05-02T19:44:00Z">
          <w:pPr>
            <w:pStyle w:val="Heading3"/>
          </w:pPr>
        </w:pPrChange>
      </w:pPr>
      <w:ins w:id="91" w:author="Alexandria Simonson" w:date="2025-05-02T14:45:00Z" w16du:dateUtc="2025-05-02T19:45:00Z">
        <w:r>
          <w:t>Ability to Test Without Device Access:</w:t>
        </w:r>
      </w:ins>
      <w:ins w:id="92" w:author="Alexandria Simonson" w:date="2025-05-02T14:48:00Z" w16du:dateUtc="2025-05-02T19:48:00Z">
        <w:r w:rsidR="005812B8">
          <w:t xml:space="preserve"> Metrics that couldn’t be tested without </w:t>
        </w:r>
      </w:ins>
      <w:ins w:id="93" w:author="Alexandria Simonson" w:date="2025-05-02T14:49:00Z" w16du:dateUtc="2025-05-02T19:49:00Z">
        <w:r w:rsidR="005812B8">
          <w:t>physical access to the device were excluded such as secure boot or runtime behavior.</w:t>
        </w:r>
      </w:ins>
    </w:p>
    <w:p w14:paraId="48436B76" w14:textId="25CD8D62" w:rsidR="00137430" w:rsidRPr="002D65F3" w:rsidDel="002A6A4F" w:rsidRDefault="00137430" w:rsidP="00137430">
      <w:pPr>
        <w:pStyle w:val="ListParagraph"/>
        <w:numPr>
          <w:ilvl w:val="0"/>
          <w:numId w:val="4"/>
        </w:numPr>
        <w:rPr>
          <w:del w:id="94" w:author="Alexandria Simonson" w:date="2025-05-02T14:50:00Z" w16du:dateUtc="2025-05-02T19:50:00Z"/>
        </w:rPr>
      </w:pPr>
      <w:commentRangeStart w:id="95"/>
      <w:del w:id="96" w:author="Alexandria Simonson" w:date="2025-05-02T14:50:00Z" w16du:dateUtc="2025-05-02T19:50:00Z">
        <w:r w:rsidDel="002A6A4F">
          <w:delText>The Criteria were selected with these - Objectivity, Reproducability, Relevance, Alignment with Standards, Feasibility</w:delText>
        </w:r>
        <w:commentRangeEnd w:id="95"/>
        <w:r w:rsidR="00890531" w:rsidDel="002A6A4F">
          <w:rPr>
            <w:rStyle w:val="CommentReference"/>
          </w:rPr>
          <w:commentReference w:id="95"/>
        </w:r>
      </w:del>
    </w:p>
    <w:p w14:paraId="3D1643A8" w14:textId="5D696002" w:rsidR="002D65F3" w:rsidDel="002A6A4F" w:rsidRDefault="00BA2940" w:rsidP="002D65F3">
      <w:pPr>
        <w:pStyle w:val="ListParagraph"/>
        <w:numPr>
          <w:ilvl w:val="0"/>
          <w:numId w:val="4"/>
        </w:numPr>
        <w:rPr>
          <w:del w:id="97" w:author="Alexandria Simonson" w:date="2025-05-02T14:50:00Z" w16du:dateUtc="2025-05-02T19:50:00Z"/>
        </w:rPr>
      </w:pPr>
      <w:del w:id="98" w:author="Alexandria Simonson" w:date="2025-05-02T14:50:00Z" w16du:dateUtc="2025-05-02T19:50:00Z">
        <w:r w:rsidDel="002A6A4F">
          <w:delText xml:space="preserve">Discuss </w:delText>
        </w:r>
        <w:r w:rsidR="002D65F3" w:rsidDel="002A6A4F">
          <w:delText>Filtering of metrics from current industry standards</w:delText>
        </w:r>
      </w:del>
    </w:p>
    <w:p w14:paraId="1A2E6118" w14:textId="2BC5A5C9" w:rsidR="002D65F3" w:rsidDel="002A6A4F" w:rsidRDefault="00BA2940" w:rsidP="002D65F3">
      <w:pPr>
        <w:pStyle w:val="ListParagraph"/>
        <w:numPr>
          <w:ilvl w:val="0"/>
          <w:numId w:val="4"/>
        </w:numPr>
        <w:rPr>
          <w:del w:id="99" w:author="Alexandria Simonson" w:date="2025-05-02T14:50:00Z" w16du:dateUtc="2025-05-02T19:50:00Z"/>
        </w:rPr>
      </w:pPr>
      <w:del w:id="100" w:author="Alexandria Simonson" w:date="2025-05-02T14:50:00Z" w16du:dateUtc="2025-05-02T19:50:00Z">
        <w:r w:rsidDel="002A6A4F">
          <w:delText xml:space="preserve">Go Over </w:delText>
        </w:r>
        <w:r w:rsidR="002D65F3" w:rsidDel="002A6A4F">
          <w:delText>Inclusion and exclusion criteria</w:delText>
        </w:r>
      </w:del>
    </w:p>
    <w:p w14:paraId="004FA020" w14:textId="3EE14B5C" w:rsidR="002D65F3" w:rsidDel="002A6A4F" w:rsidRDefault="002D65F3" w:rsidP="002D65F3">
      <w:pPr>
        <w:pStyle w:val="ListParagraph"/>
        <w:numPr>
          <w:ilvl w:val="1"/>
          <w:numId w:val="4"/>
        </w:numPr>
        <w:rPr>
          <w:del w:id="101" w:author="Alexandria Simonson" w:date="2025-05-02T14:50:00Z" w16du:dateUtc="2025-05-02T19:50:00Z"/>
        </w:rPr>
      </w:pPr>
      <w:del w:id="102" w:author="Alexandria Simonson" w:date="2025-05-02T14:50:00Z" w16du:dateUtc="2025-05-02T19:50:00Z">
        <w:r w:rsidDel="002A6A4F">
          <w:delText>Testable without access?</w:delText>
        </w:r>
      </w:del>
    </w:p>
    <w:p w14:paraId="09BEAD44" w14:textId="11F681F8" w:rsidR="002D65F3" w:rsidDel="002A6A4F" w:rsidRDefault="002D65F3" w:rsidP="002D65F3">
      <w:pPr>
        <w:pStyle w:val="ListParagraph"/>
        <w:numPr>
          <w:ilvl w:val="1"/>
          <w:numId w:val="4"/>
        </w:numPr>
        <w:rPr>
          <w:del w:id="103" w:author="Alexandria Simonson" w:date="2025-05-02T14:50:00Z" w16du:dateUtc="2025-05-02T19:50:00Z"/>
        </w:rPr>
      </w:pPr>
      <w:del w:id="104" w:author="Alexandria Simonson" w:date="2025-05-02T14:50:00Z" w16du:dateUtc="2025-05-02T19:50:00Z">
        <w:r w:rsidDel="002A6A4F">
          <w:delText>Publicly available documentation?</w:delText>
        </w:r>
      </w:del>
    </w:p>
    <w:p w14:paraId="7309C1AC" w14:textId="3BC78E57" w:rsidR="002D65F3" w:rsidDel="002A6A4F" w:rsidRDefault="002D65F3" w:rsidP="002D65F3">
      <w:pPr>
        <w:pStyle w:val="ListParagraph"/>
        <w:numPr>
          <w:ilvl w:val="1"/>
          <w:numId w:val="4"/>
        </w:numPr>
        <w:rPr>
          <w:del w:id="105" w:author="Alexandria Simonson" w:date="2025-05-02T14:50:00Z" w16du:dateUtc="2025-05-02T19:50:00Z"/>
        </w:rPr>
      </w:pPr>
      <w:del w:id="106" w:author="Alexandria Simonson" w:date="2025-05-02T14:50:00Z" w16du:dateUtc="2025-05-02T19:50:00Z">
        <w:r w:rsidDel="002A6A4F">
          <w:delText>Is it something that is measurable or verifiable?</w:delText>
        </w:r>
      </w:del>
    </w:p>
    <w:p w14:paraId="57F3BFE9" w14:textId="7D4F2387" w:rsidR="002D65F3" w:rsidDel="002A6A4F" w:rsidRDefault="002D65F3" w:rsidP="002D65F3">
      <w:pPr>
        <w:pStyle w:val="ListParagraph"/>
        <w:numPr>
          <w:ilvl w:val="1"/>
          <w:numId w:val="4"/>
        </w:numPr>
        <w:rPr>
          <w:del w:id="107" w:author="Alexandria Simonson" w:date="2025-05-02T14:50:00Z" w16du:dateUtc="2025-05-02T19:50:00Z"/>
        </w:rPr>
      </w:pPr>
      <w:del w:id="108" w:author="Alexandria Simonson" w:date="2025-05-02T14:50:00Z" w16du:dateUtc="2025-05-02T19:50:00Z">
        <w:r w:rsidDel="002A6A4F">
          <w:delText xml:space="preserve">Can data be found and tested consistently across routers? </w:delText>
        </w:r>
      </w:del>
    </w:p>
    <w:p w14:paraId="54AFC5B6" w14:textId="4EFD202B" w:rsidR="00137430" w:rsidRDefault="002A6A4F" w:rsidP="00D54F4F">
      <w:pPr>
        <w:pStyle w:val="Heading3"/>
        <w:rPr>
          <w:ins w:id="109" w:author="Alexandria Simonson" w:date="2025-05-02T14:51:00Z" w16du:dateUtc="2025-05-02T19:51:00Z"/>
        </w:rPr>
      </w:pPr>
      <w:ins w:id="110" w:author="Alexandria Simonson" w:date="2025-05-02T14:50:00Z" w16du:dateUtc="2025-05-02T19:50:00Z">
        <w:r>
          <w:t>4.3</w:t>
        </w:r>
      </w:ins>
      <w:commentRangeStart w:id="111"/>
      <w:r w:rsidR="00137430">
        <w:t>Metric Categories</w:t>
      </w:r>
      <w:commentRangeEnd w:id="111"/>
      <w:r w:rsidR="00890531">
        <w:rPr>
          <w:rStyle w:val="CommentReference"/>
          <w:rFonts w:eastAsiaTheme="minorHAnsi" w:cstheme="minorBidi"/>
          <w:color w:val="auto"/>
        </w:rPr>
        <w:commentReference w:id="111"/>
      </w:r>
    </w:p>
    <w:p w14:paraId="7E025824" w14:textId="49C05AF4" w:rsidR="002A6A4F" w:rsidRDefault="002A6A4F" w:rsidP="002A6A4F">
      <w:pPr>
        <w:rPr>
          <w:ins w:id="112" w:author="Alexandria Simonson" w:date="2025-05-02T14:52:00Z" w16du:dateUtc="2025-05-02T19:52:00Z"/>
        </w:rPr>
      </w:pPr>
      <w:ins w:id="113" w:author="Alexandria Simonson" w:date="2025-05-02T14:51:00Z" w16du:dateUtc="2025-05-02T19:51:00Z">
        <w:r>
          <w:t xml:space="preserve">As the primary research question focuses on evaluating router security using </w:t>
        </w:r>
      </w:ins>
      <w:ins w:id="114" w:author="Alexandria Simonson" w:date="2025-05-02T14:53:00Z" w16du:dateUtc="2025-05-02T19:53:00Z">
        <w:r>
          <w:t>publicly</w:t>
        </w:r>
      </w:ins>
      <w:ins w:id="115" w:author="Alexandria Simonson" w:date="2025-05-02T14:51:00Z" w16du:dateUtc="2025-05-02T19:51:00Z">
        <w:r>
          <w:t xml:space="preserve"> av</w:t>
        </w:r>
      </w:ins>
      <w:ins w:id="116" w:author="Alexandria Simonson" w:date="2025-05-02T14:52:00Z" w16du:dateUtc="2025-05-02T19:52:00Z">
        <w:r>
          <w:t xml:space="preserve">ailable documentation, this section emphasizes only the security related metrics in the evaluation grid. Usability, performance, and cost were other domains assessed by the </w:t>
        </w:r>
      </w:ins>
      <w:ins w:id="117" w:author="Alexandria Simonson" w:date="2025-05-02T14:53:00Z" w16du:dateUtc="2025-05-02T19:53:00Z">
        <w:r>
          <w:t>researchers,</w:t>
        </w:r>
      </w:ins>
      <w:ins w:id="118" w:author="Alexandria Simonson" w:date="2025-05-02T14:52:00Z" w16du:dateUtc="2025-05-02T19:52:00Z">
        <w:r>
          <w:t xml:space="preserve"> but they are out of scope for this paper.</w:t>
        </w:r>
      </w:ins>
    </w:p>
    <w:p w14:paraId="1B0A75EE" w14:textId="209D9915" w:rsidR="002A6A4F" w:rsidRDefault="002A6A4F" w:rsidP="002A6A4F">
      <w:pPr>
        <w:rPr>
          <w:ins w:id="119" w:author="Alexandria Simonson" w:date="2025-05-02T14:55:00Z" w16du:dateUtc="2025-05-02T19:55:00Z"/>
        </w:rPr>
      </w:pPr>
      <w:ins w:id="120" w:author="Alexandria Simonson" w:date="2025-05-02T14:52:00Z" w16du:dateUtc="2025-05-02T19:52:00Z">
        <w:r>
          <w:t xml:space="preserve">The selected security </w:t>
        </w:r>
      </w:ins>
      <w:ins w:id="121" w:author="Alexandria Simonson" w:date="2025-05-02T14:53:00Z" w16du:dateUtc="2025-05-02T19:53:00Z">
        <w:r w:rsidR="00020F08">
          <w:t>metrics</w:t>
        </w:r>
        <w:r>
          <w:t xml:space="preserve"> are organized by security</w:t>
        </w:r>
      </w:ins>
      <w:ins w:id="122" w:author="Alexandria Simonson" w:date="2025-05-02T15:04:00Z" w16du:dateUtc="2025-05-02T20:04:00Z">
        <w:r w:rsidR="00396E66">
          <w:t xml:space="preserve"> categories</w:t>
        </w:r>
      </w:ins>
      <w:ins w:id="123" w:author="Alexandria Simonson" w:date="2025-05-02T14:53:00Z" w16du:dateUtc="2025-05-02T19:53:00Z">
        <w:r>
          <w:t>:</w:t>
        </w:r>
      </w:ins>
    </w:p>
    <w:p w14:paraId="1DE3697F" w14:textId="1B4DF9F9" w:rsidR="000F396E" w:rsidRDefault="000F396E" w:rsidP="00396E66">
      <w:pPr>
        <w:pStyle w:val="ListParagraph"/>
        <w:numPr>
          <w:ilvl w:val="0"/>
          <w:numId w:val="20"/>
        </w:numPr>
        <w:rPr>
          <w:ins w:id="124" w:author="Alexandria Simonson" w:date="2025-05-02T14:55:00Z" w16du:dateUtc="2025-05-02T19:55:00Z"/>
        </w:rPr>
      </w:pPr>
      <w:ins w:id="125" w:author="Alexandria Simonson" w:date="2025-05-02T14:55:00Z" w16du:dateUtc="2025-05-02T19:55:00Z">
        <w:r>
          <w:t>Authentication &amp; Access Control</w:t>
        </w:r>
      </w:ins>
      <w:ins w:id="126" w:author="Alexandria Simonson" w:date="2025-05-02T15:03:00Z" w16du:dateUtc="2025-05-02T20:03:00Z">
        <w:r w:rsidR="00396E66">
          <w:t>: Includ</w:t>
        </w:r>
      </w:ins>
      <w:ins w:id="127" w:author="Alexandria Simonson" w:date="2025-05-02T15:07:00Z" w16du:dateUtc="2025-05-02T20:07:00Z">
        <w:r w:rsidR="00396E66">
          <w:t>ed</w:t>
        </w:r>
      </w:ins>
      <w:ins w:id="128" w:author="Alexandria Simonson" w:date="2025-05-02T15:03:00Z" w16du:dateUtc="2025-05-02T20:03:00Z">
        <w:r w:rsidR="00396E66">
          <w:t xml:space="preserve"> d</w:t>
        </w:r>
      </w:ins>
      <w:ins w:id="129" w:author="Alexandria Simonson" w:date="2025-05-02T14:56:00Z" w16du:dateUtc="2025-05-02T19:56:00Z">
        <w:r>
          <w:t xml:space="preserve">efault </w:t>
        </w:r>
      </w:ins>
      <w:ins w:id="130" w:author="Alexandria Simonson" w:date="2025-05-02T15:03:00Z" w16du:dateUtc="2025-05-02T20:03:00Z">
        <w:r w:rsidR="00396E66">
          <w:t>c</w:t>
        </w:r>
      </w:ins>
      <w:ins w:id="131" w:author="Alexandria Simonson" w:date="2025-05-02T14:56:00Z" w16du:dateUtc="2025-05-02T19:56:00Z">
        <w:r>
          <w:t>redentials</w:t>
        </w:r>
      </w:ins>
      <w:ins w:id="132" w:author="Alexandria Simonson" w:date="2025-05-02T15:02:00Z" w16du:dateUtc="2025-05-02T20:02:00Z">
        <w:r w:rsidR="00780DA9">
          <w:t xml:space="preserve"> </w:t>
        </w:r>
      </w:ins>
      <w:ins w:id="133" w:author="Alexandria Simonson" w:date="2025-05-02T15:03:00Z" w16du:dateUtc="2025-05-02T20:03:00Z">
        <w:r w:rsidR="00396E66">
          <w:t>s</w:t>
        </w:r>
      </w:ins>
      <w:ins w:id="134" w:author="Alexandria Simonson" w:date="2025-05-02T15:02:00Z" w16du:dateUtc="2025-05-02T20:02:00Z">
        <w:r w:rsidR="00780DA9">
          <w:t>ettings</w:t>
        </w:r>
      </w:ins>
      <w:ins w:id="135" w:author="Alexandria Simonson" w:date="2025-05-02T15:03:00Z" w16du:dateUtc="2025-05-02T20:03:00Z">
        <w:r w:rsidR="00396E66">
          <w:t>, re</w:t>
        </w:r>
      </w:ins>
      <w:ins w:id="136" w:author="Alexandria Simonson" w:date="2025-05-02T14:56:00Z" w16du:dateUtc="2025-05-02T19:56:00Z">
        <w:r>
          <w:t xml:space="preserve">mote </w:t>
        </w:r>
      </w:ins>
      <w:ins w:id="137" w:author="Alexandria Simonson" w:date="2025-05-02T15:04:00Z" w16du:dateUtc="2025-05-02T20:04:00Z">
        <w:r w:rsidR="00396E66">
          <w:t>a</w:t>
        </w:r>
      </w:ins>
      <w:ins w:id="138" w:author="Alexandria Simonson" w:date="2025-05-02T14:56:00Z" w16du:dateUtc="2025-05-02T19:56:00Z">
        <w:r>
          <w:t xml:space="preserve">ccess </w:t>
        </w:r>
      </w:ins>
      <w:ins w:id="139" w:author="Alexandria Simonson" w:date="2025-05-02T15:04:00Z" w16du:dateUtc="2025-05-02T20:04:00Z">
        <w:r w:rsidR="00396E66">
          <w:t>s</w:t>
        </w:r>
      </w:ins>
      <w:ins w:id="140" w:author="Alexandria Simonson" w:date="2025-05-02T14:56:00Z" w16du:dateUtc="2025-05-02T19:56:00Z">
        <w:r>
          <w:t>ettings</w:t>
        </w:r>
      </w:ins>
      <w:ins w:id="141" w:author="Alexandria Simonson" w:date="2025-05-02T15:04:00Z" w16du:dateUtc="2025-05-02T20:04:00Z">
        <w:r w:rsidR="00396E66">
          <w:t>,</w:t>
        </w:r>
      </w:ins>
      <w:ins w:id="142" w:author="Alexandria Simonson" w:date="2025-05-02T15:07:00Z" w16du:dateUtc="2025-05-02T20:07:00Z">
        <w:r w:rsidR="00FD39C5">
          <w:t xml:space="preserve"> UPnP settings,</w:t>
        </w:r>
      </w:ins>
      <w:ins w:id="143" w:author="Alexandria Simonson" w:date="2025-05-02T15:04:00Z" w16du:dateUtc="2025-05-02T20:04:00Z">
        <w:r w:rsidR="00396E66">
          <w:t xml:space="preserve"> and a</w:t>
        </w:r>
      </w:ins>
      <w:ins w:id="144" w:author="Alexandria Simonson" w:date="2025-05-02T14:56:00Z" w16du:dateUtc="2025-05-02T19:56:00Z">
        <w:r>
          <w:t xml:space="preserve">dmin </w:t>
        </w:r>
      </w:ins>
      <w:ins w:id="145" w:author="Alexandria Simonson" w:date="2025-05-02T15:04:00Z" w16du:dateUtc="2025-05-02T20:04:00Z">
        <w:r w:rsidR="00396E66">
          <w:t>i</w:t>
        </w:r>
      </w:ins>
      <w:ins w:id="146" w:author="Alexandria Simonson" w:date="2025-05-02T14:56:00Z" w16du:dateUtc="2025-05-02T19:56:00Z">
        <w:r>
          <w:t xml:space="preserve">nterface </w:t>
        </w:r>
      </w:ins>
      <w:ins w:id="147" w:author="Alexandria Simonson" w:date="2025-05-02T15:04:00Z" w16du:dateUtc="2025-05-02T20:04:00Z">
        <w:r w:rsidR="00396E66">
          <w:t>e</w:t>
        </w:r>
      </w:ins>
      <w:ins w:id="148" w:author="Alexandria Simonson" w:date="2025-05-02T14:56:00Z" w16du:dateUtc="2025-05-02T19:56:00Z">
        <w:r>
          <w:t>ncryption</w:t>
        </w:r>
      </w:ins>
      <w:ins w:id="149" w:author="Alexandria Simonson" w:date="2025-05-02T14:57:00Z" w16du:dateUtc="2025-05-02T19:57:00Z">
        <w:r>
          <w:t xml:space="preserve"> and </w:t>
        </w:r>
      </w:ins>
      <w:ins w:id="150" w:author="Alexandria Simonson" w:date="2025-05-02T15:04:00Z" w16du:dateUtc="2025-05-02T20:04:00Z">
        <w:r w:rsidR="00396E66">
          <w:t>protection</w:t>
        </w:r>
      </w:ins>
    </w:p>
    <w:p w14:paraId="5BBAE78B" w14:textId="557F33CF" w:rsidR="000F396E" w:rsidRDefault="000F396E" w:rsidP="00396E66">
      <w:pPr>
        <w:pStyle w:val="ListParagraph"/>
        <w:numPr>
          <w:ilvl w:val="0"/>
          <w:numId w:val="20"/>
        </w:numPr>
        <w:rPr>
          <w:ins w:id="151" w:author="Alexandria Simonson" w:date="2025-05-02T14:55:00Z" w16du:dateUtc="2025-05-02T19:55:00Z"/>
        </w:rPr>
      </w:pPr>
      <w:ins w:id="152" w:author="Alexandria Simonson" w:date="2025-05-02T14:55:00Z" w16du:dateUtc="2025-05-02T19:55:00Z">
        <w:r>
          <w:t>Patch Management &amp; Software Integrity</w:t>
        </w:r>
      </w:ins>
      <w:ins w:id="153" w:author="Alexandria Simonson" w:date="2025-05-02T15:04:00Z" w16du:dateUtc="2025-05-02T20:04:00Z">
        <w:r w:rsidR="00396E66">
          <w:t xml:space="preserve">: </w:t>
        </w:r>
      </w:ins>
      <w:ins w:id="154" w:author="Alexandria Simonson" w:date="2025-05-02T15:06:00Z" w16du:dateUtc="2025-05-02T20:06:00Z">
        <w:r w:rsidR="00396E66">
          <w:t xml:space="preserve">Included </w:t>
        </w:r>
      </w:ins>
      <w:ins w:id="155" w:author="Alexandria Simonson" w:date="2025-05-02T15:04:00Z" w16du:dateUtc="2025-05-02T20:04:00Z">
        <w:r w:rsidR="00396E66">
          <w:t>f</w:t>
        </w:r>
      </w:ins>
      <w:ins w:id="156" w:author="Alexandria Simonson" w:date="2025-05-02T14:56:00Z" w16du:dateUtc="2025-05-02T19:56:00Z">
        <w:r>
          <w:t xml:space="preserve">irmware </w:t>
        </w:r>
      </w:ins>
      <w:ins w:id="157" w:author="Alexandria Simonson" w:date="2025-05-02T15:04:00Z" w16du:dateUtc="2025-05-02T20:04:00Z">
        <w:r w:rsidR="00396E66">
          <w:t>u</w:t>
        </w:r>
      </w:ins>
      <w:ins w:id="158" w:author="Alexandria Simonson" w:date="2025-05-02T14:56:00Z" w16du:dateUtc="2025-05-02T19:56:00Z">
        <w:r>
          <w:t xml:space="preserve">pdate </w:t>
        </w:r>
      </w:ins>
      <w:ins w:id="159" w:author="Alexandria Simonson" w:date="2025-05-02T15:04:00Z" w16du:dateUtc="2025-05-02T20:04:00Z">
        <w:r w:rsidR="00396E66">
          <w:t>f</w:t>
        </w:r>
      </w:ins>
      <w:ins w:id="160" w:author="Alexandria Simonson" w:date="2025-05-02T14:56:00Z" w16du:dateUtc="2025-05-02T19:56:00Z">
        <w:r>
          <w:t>requency</w:t>
        </w:r>
      </w:ins>
      <w:ins w:id="161" w:author="Alexandria Simonson" w:date="2025-05-02T15:04:00Z" w16du:dateUtc="2025-05-02T20:04:00Z">
        <w:r w:rsidR="00396E66">
          <w:t>, a</w:t>
        </w:r>
      </w:ins>
      <w:ins w:id="162" w:author="Alexandria Simonson" w:date="2025-05-02T14:56:00Z" w16du:dateUtc="2025-05-02T19:56:00Z">
        <w:r>
          <w:t xml:space="preserve">utomatic </w:t>
        </w:r>
      </w:ins>
      <w:ins w:id="163" w:author="Alexandria Simonson" w:date="2025-05-02T15:04:00Z" w16du:dateUtc="2025-05-02T20:04:00Z">
        <w:r w:rsidR="00396E66">
          <w:t>s</w:t>
        </w:r>
      </w:ins>
      <w:ins w:id="164" w:author="Alexandria Simonson" w:date="2025-05-02T14:56:00Z" w16du:dateUtc="2025-05-02T19:56:00Z">
        <w:r>
          <w:t xml:space="preserve">ecurity </w:t>
        </w:r>
      </w:ins>
      <w:ins w:id="165" w:author="Alexandria Simonson" w:date="2025-05-02T15:04:00Z" w16du:dateUtc="2025-05-02T20:04:00Z">
        <w:r w:rsidR="00396E66">
          <w:t>u</w:t>
        </w:r>
      </w:ins>
      <w:ins w:id="166" w:author="Alexandria Simonson" w:date="2025-05-02T14:56:00Z" w16du:dateUtc="2025-05-02T19:56:00Z">
        <w:r>
          <w:t>pdates</w:t>
        </w:r>
      </w:ins>
      <w:ins w:id="167" w:author="Alexandria Simonson" w:date="2025-05-02T15:05:00Z" w16du:dateUtc="2025-05-02T20:05:00Z">
        <w:r w:rsidR="00396E66">
          <w:t>, k</w:t>
        </w:r>
      </w:ins>
      <w:ins w:id="168" w:author="Alexandria Simonson" w:date="2025-05-02T14:56:00Z" w16du:dateUtc="2025-05-02T19:56:00Z">
        <w:r>
          <w:t xml:space="preserve">nown CVEs with and </w:t>
        </w:r>
      </w:ins>
      <w:ins w:id="169" w:author="Alexandria Simonson" w:date="2025-05-02T15:05:00Z" w16du:dateUtc="2025-05-02T20:05:00Z">
        <w:r w:rsidR="00396E66">
          <w:t>w</w:t>
        </w:r>
      </w:ins>
      <w:ins w:id="170" w:author="Alexandria Simonson" w:date="2025-05-02T14:56:00Z" w16du:dateUtc="2025-05-02T19:56:00Z">
        <w:r>
          <w:t xml:space="preserve">ithout </w:t>
        </w:r>
      </w:ins>
      <w:ins w:id="171" w:author="Alexandria Simonson" w:date="2025-05-02T15:05:00Z" w16du:dateUtc="2025-05-02T20:05:00Z">
        <w:r w:rsidR="00396E66">
          <w:t>p</w:t>
        </w:r>
      </w:ins>
      <w:ins w:id="172" w:author="Alexandria Simonson" w:date="2025-05-02T14:56:00Z" w16du:dateUtc="2025-05-02T19:56:00Z">
        <w:r>
          <w:t>atches</w:t>
        </w:r>
      </w:ins>
      <w:ins w:id="173" w:author="Alexandria Simonson" w:date="2025-05-02T15:05:00Z" w16du:dateUtc="2025-05-02T20:05:00Z">
        <w:r w:rsidR="00396E66">
          <w:t>, and s</w:t>
        </w:r>
      </w:ins>
      <w:ins w:id="174" w:author="Alexandria Simonson" w:date="2025-05-02T14:58:00Z" w16du:dateUtc="2025-05-02T19:58:00Z">
        <w:r>
          <w:t xml:space="preserve">ecure </w:t>
        </w:r>
      </w:ins>
      <w:ins w:id="175" w:author="Alexandria Simonson" w:date="2025-05-02T15:05:00Z" w16du:dateUtc="2025-05-02T20:05:00Z">
        <w:r w:rsidR="00396E66">
          <w:t>w</w:t>
        </w:r>
      </w:ins>
      <w:ins w:id="176" w:author="Alexandria Simonson" w:date="2025-05-02T14:58:00Z" w16du:dateUtc="2025-05-02T19:58:00Z">
        <w:r>
          <w:t>ipe (Factory Reset)</w:t>
        </w:r>
      </w:ins>
      <w:ins w:id="177" w:author="Alexandria Simonson" w:date="2025-05-02T15:05:00Z" w16du:dateUtc="2025-05-02T20:05:00Z">
        <w:r w:rsidR="00396E66">
          <w:t>.</w:t>
        </w:r>
      </w:ins>
    </w:p>
    <w:p w14:paraId="21FEF110" w14:textId="06282CA5" w:rsidR="000F396E" w:rsidRPr="002A6A4F" w:rsidRDefault="000F396E" w:rsidP="00396E66">
      <w:pPr>
        <w:pStyle w:val="ListParagraph"/>
        <w:numPr>
          <w:ilvl w:val="0"/>
          <w:numId w:val="20"/>
        </w:numPr>
        <w:pPrChange w:id="178" w:author="Alexandria Simonson" w:date="2025-05-02T15:06:00Z" w16du:dateUtc="2025-05-02T20:06:00Z">
          <w:pPr>
            <w:pStyle w:val="Heading3"/>
          </w:pPr>
        </w:pPrChange>
      </w:pPr>
      <w:ins w:id="179" w:author="Alexandria Simonson" w:date="2025-05-02T14:55:00Z" w16du:dateUtc="2025-05-02T19:55:00Z">
        <w:r>
          <w:t>Network Protection Features</w:t>
        </w:r>
      </w:ins>
      <w:ins w:id="180" w:author="Alexandria Simonson" w:date="2025-05-02T15:05:00Z" w16du:dateUtc="2025-05-02T20:05:00Z">
        <w:r w:rsidR="00396E66">
          <w:t>: Included f</w:t>
        </w:r>
      </w:ins>
      <w:ins w:id="181" w:author="Alexandria Simonson" w:date="2025-05-02T14:57:00Z" w16du:dateUtc="2025-05-02T19:57:00Z">
        <w:r>
          <w:t>irewall</w:t>
        </w:r>
      </w:ins>
      <w:ins w:id="182" w:author="Alexandria Simonson" w:date="2025-05-02T15:06:00Z" w16du:dateUtc="2025-05-02T20:06:00Z">
        <w:r w:rsidR="00396E66">
          <w:t xml:space="preserve"> features</w:t>
        </w:r>
      </w:ins>
      <w:ins w:id="183" w:author="Alexandria Simonson" w:date="2025-05-02T15:05:00Z" w16du:dateUtc="2025-05-02T20:05:00Z">
        <w:r w:rsidR="00396E66">
          <w:t>, g</w:t>
        </w:r>
      </w:ins>
      <w:ins w:id="184" w:author="Alexandria Simonson" w:date="2025-05-02T14:57:00Z" w16du:dateUtc="2025-05-02T19:57:00Z">
        <w:r>
          <w:t xml:space="preserve">uest </w:t>
        </w:r>
      </w:ins>
      <w:ins w:id="185" w:author="Alexandria Simonson" w:date="2025-05-02T15:05:00Z" w16du:dateUtc="2025-05-02T20:05:00Z">
        <w:r w:rsidR="00396E66">
          <w:t>n</w:t>
        </w:r>
      </w:ins>
      <w:ins w:id="186" w:author="Alexandria Simonson" w:date="2025-05-02T14:57:00Z" w16du:dateUtc="2025-05-02T19:57:00Z">
        <w:r>
          <w:t xml:space="preserve">etwork </w:t>
        </w:r>
      </w:ins>
      <w:ins w:id="187" w:author="Alexandria Simonson" w:date="2025-05-02T15:06:00Z" w16du:dateUtc="2025-05-02T20:06:00Z">
        <w:r w:rsidR="00396E66">
          <w:t>i</w:t>
        </w:r>
      </w:ins>
      <w:ins w:id="188" w:author="Alexandria Simonson" w:date="2025-05-02T14:57:00Z" w16du:dateUtc="2025-05-02T19:57:00Z">
        <w:r>
          <w:t>solation</w:t>
        </w:r>
      </w:ins>
      <w:ins w:id="189" w:author="Alexandria Simonson" w:date="2025-05-02T15:06:00Z" w16du:dateUtc="2025-05-02T20:06:00Z">
        <w:r w:rsidR="00396E66">
          <w:t xml:space="preserve">, </w:t>
        </w:r>
      </w:ins>
      <w:ins w:id="190" w:author="Alexandria Simonson" w:date="2025-05-02T15:07:00Z" w16du:dateUtc="2025-05-02T20:07:00Z">
        <w:r w:rsidR="00FD39C5">
          <w:t xml:space="preserve">DMZ settings, VPN settings, </w:t>
        </w:r>
      </w:ins>
      <w:ins w:id="191" w:author="Alexandria Simonson" w:date="2025-05-02T14:57:00Z" w16du:dateUtc="2025-05-02T19:57:00Z">
        <w:r>
          <w:t xml:space="preserve">WPA3 </w:t>
        </w:r>
      </w:ins>
      <w:ins w:id="192" w:author="Alexandria Simonson" w:date="2025-05-02T15:06:00Z" w16du:dateUtc="2025-05-02T20:06:00Z">
        <w:r w:rsidR="00396E66">
          <w:t>and other wireless encryption s</w:t>
        </w:r>
      </w:ins>
      <w:ins w:id="193" w:author="Alexandria Simonson" w:date="2025-05-02T14:57:00Z" w16du:dateUtc="2025-05-02T19:57:00Z">
        <w:r>
          <w:t>upport</w:t>
        </w:r>
      </w:ins>
      <w:ins w:id="194" w:author="Alexandria Simonson" w:date="2025-05-02T15:06:00Z" w16du:dateUtc="2025-05-02T20:06:00Z">
        <w:r w:rsidR="00396E66">
          <w:t>, p</w:t>
        </w:r>
      </w:ins>
      <w:ins w:id="195" w:author="Alexandria Simonson" w:date="2025-05-02T14:58:00Z" w16du:dateUtc="2025-05-02T19:58:00Z">
        <w:r>
          <w:t xml:space="preserve">arental </w:t>
        </w:r>
      </w:ins>
      <w:ins w:id="196" w:author="Alexandria Simonson" w:date="2025-05-02T15:06:00Z" w16du:dateUtc="2025-05-02T20:06:00Z">
        <w:r w:rsidR="00396E66">
          <w:t>c</w:t>
        </w:r>
      </w:ins>
      <w:ins w:id="197" w:author="Alexandria Simonson" w:date="2025-05-02T14:58:00Z" w16du:dateUtc="2025-05-02T19:58:00Z">
        <w:r>
          <w:t>ontrols</w:t>
        </w:r>
      </w:ins>
      <w:ins w:id="198" w:author="Alexandria Simonson" w:date="2025-05-02T15:06:00Z" w16du:dateUtc="2025-05-02T20:06:00Z">
        <w:r w:rsidR="00396E66">
          <w:t>, and l</w:t>
        </w:r>
      </w:ins>
      <w:ins w:id="199" w:author="Alexandria Simonson" w:date="2025-05-02T14:58:00Z" w16du:dateUtc="2025-05-02T19:58:00Z">
        <w:r>
          <w:t xml:space="preserve">ogging and </w:t>
        </w:r>
      </w:ins>
      <w:ins w:id="200" w:author="Alexandria Simonson" w:date="2025-05-02T15:06:00Z" w16du:dateUtc="2025-05-02T20:06:00Z">
        <w:r w:rsidR="00396E66">
          <w:t>m</w:t>
        </w:r>
      </w:ins>
      <w:ins w:id="201" w:author="Alexandria Simonson" w:date="2025-05-02T14:58:00Z" w16du:dateUtc="2025-05-02T19:58:00Z">
        <w:r>
          <w:t>onitoring</w:t>
        </w:r>
      </w:ins>
      <w:ins w:id="202" w:author="Alexandria Simonson" w:date="2025-05-02T15:06:00Z" w16du:dateUtc="2025-05-02T20:06:00Z">
        <w:r w:rsidR="00396E66">
          <w:t>.</w:t>
        </w:r>
      </w:ins>
    </w:p>
    <w:p w14:paraId="2C2EB900" w14:textId="0916A57E" w:rsidR="00137430" w:rsidDel="000F396E" w:rsidRDefault="00137430" w:rsidP="00137430">
      <w:pPr>
        <w:pStyle w:val="ListParagraph"/>
        <w:numPr>
          <w:ilvl w:val="0"/>
          <w:numId w:val="7"/>
        </w:numPr>
        <w:rPr>
          <w:del w:id="203" w:author="Alexandria Simonson" w:date="2025-05-02T14:55:00Z" w16du:dateUtc="2025-05-02T19:55:00Z"/>
        </w:rPr>
      </w:pPr>
      <w:del w:id="204" w:author="Alexandria Simonson" w:date="2025-05-02T14:55:00Z" w16du:dateUtc="2025-05-02T19:55:00Z">
        <w:r w:rsidDel="000F396E">
          <w:delText>Security</w:delText>
        </w:r>
      </w:del>
    </w:p>
    <w:p w14:paraId="725C4B97" w14:textId="18C513C4" w:rsidR="00137430" w:rsidDel="000F396E" w:rsidRDefault="00137430" w:rsidP="00137430">
      <w:pPr>
        <w:pStyle w:val="ListParagraph"/>
        <w:numPr>
          <w:ilvl w:val="0"/>
          <w:numId w:val="7"/>
        </w:numPr>
        <w:rPr>
          <w:del w:id="205" w:author="Alexandria Simonson" w:date="2025-05-02T14:55:00Z" w16du:dateUtc="2025-05-02T19:55:00Z"/>
        </w:rPr>
      </w:pPr>
      <w:del w:id="206" w:author="Alexandria Simonson" w:date="2025-05-02T14:55:00Z" w16du:dateUtc="2025-05-02T19:55:00Z">
        <w:r w:rsidDel="000F396E">
          <w:delText>Usability</w:delText>
        </w:r>
      </w:del>
    </w:p>
    <w:p w14:paraId="205D8270" w14:textId="568AFDA2" w:rsidR="00137430" w:rsidDel="000F396E" w:rsidRDefault="00137430" w:rsidP="00137430">
      <w:pPr>
        <w:pStyle w:val="ListParagraph"/>
        <w:numPr>
          <w:ilvl w:val="0"/>
          <w:numId w:val="7"/>
        </w:numPr>
        <w:rPr>
          <w:del w:id="207" w:author="Alexandria Simonson" w:date="2025-05-02T14:55:00Z" w16du:dateUtc="2025-05-02T19:55:00Z"/>
        </w:rPr>
      </w:pPr>
      <w:del w:id="208" w:author="Alexandria Simonson" w:date="2025-05-02T14:55:00Z" w16du:dateUtc="2025-05-02T19:55:00Z">
        <w:r w:rsidDel="000F396E">
          <w:delText>Performance</w:delText>
        </w:r>
      </w:del>
    </w:p>
    <w:p w14:paraId="535135DF" w14:textId="4DE5F61E" w:rsidR="00137430" w:rsidDel="000F396E" w:rsidRDefault="00137430" w:rsidP="00137430">
      <w:pPr>
        <w:pStyle w:val="ListParagraph"/>
        <w:numPr>
          <w:ilvl w:val="0"/>
          <w:numId w:val="7"/>
        </w:numPr>
        <w:rPr>
          <w:del w:id="209" w:author="Alexandria Simonson" w:date="2025-05-02T14:55:00Z" w16du:dateUtc="2025-05-02T19:55:00Z"/>
        </w:rPr>
      </w:pPr>
      <w:del w:id="210" w:author="Alexandria Simonson" w:date="2025-05-02T14:55:00Z" w16du:dateUtc="2025-05-02T19:55:00Z">
        <w:r w:rsidDel="000F396E">
          <w:delText>Cost</w:delText>
        </w:r>
      </w:del>
    </w:p>
    <w:p w14:paraId="7363B865" w14:textId="5EE23AE8" w:rsidR="00137430" w:rsidDel="00620494" w:rsidRDefault="00137430" w:rsidP="00137430">
      <w:pPr>
        <w:pStyle w:val="ListParagraph"/>
        <w:numPr>
          <w:ilvl w:val="0"/>
          <w:numId w:val="7"/>
        </w:numPr>
        <w:rPr>
          <w:del w:id="211" w:author="Alexandria Simonson" w:date="2025-05-02T14:55:00Z" w16du:dateUtc="2025-05-02T19:55:00Z"/>
        </w:rPr>
      </w:pPr>
      <w:commentRangeStart w:id="212"/>
      <w:del w:id="213" w:author="Alexandria Simonson" w:date="2025-05-02T14:55:00Z" w16du:dateUtc="2025-05-02T19:55:00Z">
        <w:r w:rsidDel="000F396E">
          <w:lastRenderedPageBreak/>
          <w:delText>Briefly go over categories but clarify that for the focus of this paper is security metrics</w:delText>
        </w:r>
        <w:commentRangeEnd w:id="212"/>
        <w:r w:rsidR="00890531" w:rsidDel="000F396E">
          <w:rPr>
            <w:rStyle w:val="CommentReference"/>
          </w:rPr>
          <w:commentReference w:id="212"/>
        </w:r>
      </w:del>
    </w:p>
    <w:p w14:paraId="03EA1A98" w14:textId="21D804E3" w:rsidR="00620494" w:rsidRDefault="005D03E0" w:rsidP="00620494">
      <w:pPr>
        <w:rPr>
          <w:ins w:id="214" w:author="Alexandria Simonson" w:date="2025-05-02T15:01:00Z" w16du:dateUtc="2025-05-02T20:01:00Z"/>
        </w:rPr>
      </w:pPr>
      <w:ins w:id="215" w:author="Alexandria Simonson" w:date="2025-05-02T14:59:00Z" w16du:dateUtc="2025-05-02T19:59:00Z">
        <w:r>
          <w:t xml:space="preserve">Each one of these metrics was </w:t>
        </w:r>
      </w:ins>
      <w:ins w:id="216" w:author="Alexandria Simonson" w:date="2025-05-02T15:01:00Z" w16du:dateUtc="2025-05-02T20:01:00Z">
        <w:r>
          <w:t>chosen</w:t>
        </w:r>
      </w:ins>
      <w:ins w:id="217" w:author="Alexandria Simonson" w:date="2025-05-02T15:00:00Z" w16du:dateUtc="2025-05-02T20:00:00Z">
        <w:r>
          <w:t xml:space="preserve"> </w:t>
        </w:r>
      </w:ins>
      <w:ins w:id="218" w:author="Alexandria Simonson" w:date="2025-05-02T14:59:00Z" w16du:dateUtc="2025-05-02T19:59:00Z">
        <w:r>
          <w:t>in alignment with best practices</w:t>
        </w:r>
      </w:ins>
      <w:ins w:id="219" w:author="Alexandria Simonson" w:date="2025-05-02T15:00:00Z" w16du:dateUtc="2025-05-02T20:00:00Z">
        <w:r>
          <w:t xml:space="preserve"> and based on its relevance to real world attack vectors. These categories range from preventative controls to reactive safeguards. </w:t>
        </w:r>
      </w:ins>
    </w:p>
    <w:p w14:paraId="70162848" w14:textId="014295A6" w:rsidR="005D03E0" w:rsidRPr="00137430" w:rsidRDefault="005D03E0" w:rsidP="00620494">
      <w:pPr>
        <w:rPr>
          <w:ins w:id="220" w:author="Alexandria Simonson" w:date="2025-05-02T14:59:00Z" w16du:dateUtc="2025-05-02T19:59:00Z"/>
        </w:rPr>
        <w:pPrChange w:id="221" w:author="Alexandria Simonson" w:date="2025-05-02T14:59:00Z" w16du:dateUtc="2025-05-02T19:59:00Z">
          <w:pPr>
            <w:pStyle w:val="ListParagraph"/>
            <w:numPr>
              <w:numId w:val="7"/>
            </w:numPr>
            <w:ind w:hanging="360"/>
          </w:pPr>
        </w:pPrChange>
      </w:pPr>
      <w:ins w:id="222" w:author="Alexandria Simonson" w:date="2025-05-02T15:01:00Z" w16du:dateUtc="2025-05-02T20:01:00Z">
        <w:r>
          <w:t xml:space="preserve">The metrics were intentionally chosen to be practical to verify without needing device access. </w:t>
        </w:r>
      </w:ins>
    </w:p>
    <w:p w14:paraId="7C3BF7A5" w14:textId="0D359ADB" w:rsidR="00D54F4F" w:rsidRDefault="005D03E0" w:rsidP="00D54F4F">
      <w:pPr>
        <w:pStyle w:val="Heading3"/>
        <w:rPr>
          <w:ins w:id="223" w:author="Alexandria Simonson" w:date="2025-05-02T15:08:00Z" w16du:dateUtc="2025-05-02T20:08:00Z"/>
        </w:rPr>
      </w:pPr>
      <w:ins w:id="224" w:author="Alexandria Simonson" w:date="2025-05-02T15:02:00Z" w16du:dateUtc="2025-05-02T20:02:00Z">
        <w:r>
          <w:t xml:space="preserve">4.4 </w:t>
        </w:r>
      </w:ins>
      <w:r w:rsidR="002D65F3">
        <w:t>Weighing and Scoring</w:t>
      </w:r>
    </w:p>
    <w:p w14:paraId="32FF296D" w14:textId="3639470A" w:rsidR="00472739" w:rsidRDefault="001E5D3B" w:rsidP="00472739">
      <w:pPr>
        <w:rPr>
          <w:ins w:id="225" w:author="Alexandria Simonson" w:date="2025-05-02T15:09:00Z" w16du:dateUtc="2025-05-02T20:09:00Z"/>
        </w:rPr>
      </w:pPr>
      <w:ins w:id="226" w:author="Alexandria Simonson" w:date="2025-05-02T15:09:00Z" w16du:dateUtc="2025-05-02T20:09:00Z">
        <w:r>
          <w:t xml:space="preserve">To </w:t>
        </w:r>
      </w:ins>
      <w:ins w:id="227" w:author="Alexandria Simonson" w:date="2025-05-02T15:10:00Z" w16du:dateUtc="2025-05-02T20:10:00Z">
        <w:r>
          <w:t>maintain simplicity and ensure fairness across all evaluated metrics, we applied an unweighted scoring model to the selected security metrics. Each metric is scored on a scale of 0 – 10 and the overall security score is calc</w:t>
        </w:r>
      </w:ins>
      <w:ins w:id="228" w:author="Alexandria Simonson" w:date="2025-05-02T15:11:00Z" w16du:dateUtc="2025-05-02T20:11:00Z">
        <w:r>
          <w:t xml:space="preserve">ulated by averaging the values. This method treats all security features as equally important which avoids potential bias that would be introduced by subjective weight assignments. This also allows for an easier interpretation of the results by typical </w:t>
        </w:r>
      </w:ins>
      <w:ins w:id="229" w:author="Alexandria Simonson" w:date="2025-05-02T15:12:00Z" w16du:dateUtc="2025-05-02T20:12:00Z">
        <w:r>
          <w:t>consumers.</w:t>
        </w:r>
      </w:ins>
    </w:p>
    <w:p w14:paraId="4DCD3D65" w14:textId="650779DF" w:rsidR="001E5D3B" w:rsidRPr="00472739" w:rsidDel="001E5D3B" w:rsidRDefault="001E5D3B" w:rsidP="00472739">
      <w:pPr>
        <w:rPr>
          <w:del w:id="230" w:author="Alexandria Simonson" w:date="2025-05-02T15:12:00Z" w16du:dateUtc="2025-05-02T20:12:00Z"/>
        </w:rPr>
        <w:pPrChange w:id="231" w:author="Alexandria Simonson" w:date="2025-05-02T15:08:00Z" w16du:dateUtc="2025-05-02T20:08:00Z">
          <w:pPr>
            <w:pStyle w:val="Heading3"/>
          </w:pPr>
        </w:pPrChange>
      </w:pPr>
    </w:p>
    <w:p w14:paraId="3DF370FA" w14:textId="5EEAD735" w:rsidR="002D65F3" w:rsidDel="001E5D3B" w:rsidRDefault="002D65F3" w:rsidP="002D65F3">
      <w:pPr>
        <w:pStyle w:val="ListParagraph"/>
        <w:numPr>
          <w:ilvl w:val="0"/>
          <w:numId w:val="2"/>
        </w:numPr>
        <w:rPr>
          <w:del w:id="232" w:author="Alexandria Simonson" w:date="2025-05-02T15:12:00Z" w16du:dateUtc="2025-05-02T20:12:00Z"/>
        </w:rPr>
      </w:pPr>
      <w:del w:id="233" w:author="Alexandria Simonson" w:date="2025-05-02T15:12:00Z" w16du:dateUtc="2025-05-02T20:12:00Z">
        <w:r w:rsidDel="001E5D3B">
          <w:delText>Weighing and Scoring</w:delText>
        </w:r>
      </w:del>
    </w:p>
    <w:p w14:paraId="3F41E9E2" w14:textId="5BDD4A59" w:rsidR="002D65F3" w:rsidDel="001E5D3B" w:rsidRDefault="002D65F3" w:rsidP="002D65F3">
      <w:pPr>
        <w:pStyle w:val="ListParagraph"/>
        <w:numPr>
          <w:ilvl w:val="1"/>
          <w:numId w:val="2"/>
        </w:numPr>
        <w:rPr>
          <w:del w:id="234" w:author="Alexandria Simonson" w:date="2025-05-02T15:12:00Z" w16du:dateUtc="2025-05-02T20:12:00Z"/>
        </w:rPr>
      </w:pPr>
      <w:del w:id="235" w:author="Alexandria Simonson" w:date="2025-05-02T15:12:00Z" w16du:dateUtc="2025-05-02T20:12:00Z">
        <w:r w:rsidDel="001E5D3B">
          <w:delText>Explain why certain metrics are weighed heavier than others</w:delText>
        </w:r>
      </w:del>
    </w:p>
    <w:p w14:paraId="094AD063" w14:textId="1167C200" w:rsidR="00137430" w:rsidDel="001E5D3B" w:rsidRDefault="00137430" w:rsidP="002D65F3">
      <w:pPr>
        <w:pStyle w:val="ListParagraph"/>
        <w:numPr>
          <w:ilvl w:val="1"/>
          <w:numId w:val="2"/>
        </w:numPr>
        <w:rPr>
          <w:del w:id="236" w:author="Alexandria Simonson" w:date="2025-05-02T15:12:00Z" w16du:dateUtc="2025-05-02T20:12:00Z"/>
        </w:rPr>
      </w:pPr>
      <w:del w:id="237" w:author="Alexandria Simonson" w:date="2025-05-02T15:12:00Z" w16du:dateUtc="2025-05-02T20:12:00Z">
        <w:r w:rsidDel="001E5D3B">
          <w:delText xml:space="preserve">Explain use of a weighted scoring model </w:delText>
        </w:r>
      </w:del>
    </w:p>
    <w:p w14:paraId="28609ED2" w14:textId="527E4452" w:rsidR="003E281F" w:rsidRPr="00831557" w:rsidDel="001E5D3B" w:rsidRDefault="003E281F" w:rsidP="002D65F3">
      <w:pPr>
        <w:pStyle w:val="ListParagraph"/>
        <w:numPr>
          <w:ilvl w:val="1"/>
          <w:numId w:val="2"/>
        </w:numPr>
        <w:rPr>
          <w:del w:id="238" w:author="Alexandria Simonson" w:date="2025-05-02T15:12:00Z" w16du:dateUtc="2025-05-02T20:12:00Z"/>
        </w:rPr>
      </w:pPr>
      <w:del w:id="239" w:author="Alexandria Simonson" w:date="2025-05-02T15:12:00Z" w16du:dateUtc="2025-05-02T20:12:00Z">
        <w:r w:rsidDel="001E5D3B">
          <w:delText>Provide example evaluations to showcase weighing and scoring system.</w:delText>
        </w:r>
      </w:del>
    </w:p>
    <w:p w14:paraId="52EA73A6" w14:textId="4B9729A4" w:rsidR="00137430" w:rsidDel="00107A2E" w:rsidRDefault="00137430" w:rsidP="00137430">
      <w:pPr>
        <w:pStyle w:val="Heading3"/>
        <w:rPr>
          <w:del w:id="240" w:author="Alexandria Simonson" w:date="2025-05-02T15:14:00Z" w16du:dateUtc="2025-05-02T20:14:00Z"/>
        </w:rPr>
      </w:pPr>
      <w:del w:id="241" w:author="Alexandria Simonson" w:date="2025-05-02T15:14:00Z" w16du:dateUtc="2025-05-02T20:14:00Z">
        <w:r w:rsidDel="00107A2E">
          <w:delText>Goals of Criteria</w:delText>
        </w:r>
      </w:del>
    </w:p>
    <w:p w14:paraId="0E8C9D3C" w14:textId="115E92F5" w:rsidR="00137430" w:rsidDel="00107A2E" w:rsidRDefault="00137430" w:rsidP="00137430">
      <w:pPr>
        <w:pStyle w:val="ListParagraph"/>
        <w:numPr>
          <w:ilvl w:val="0"/>
          <w:numId w:val="8"/>
        </w:numPr>
        <w:rPr>
          <w:del w:id="242" w:author="Alexandria Simonson" w:date="2025-05-02T15:14:00Z" w16du:dateUtc="2025-05-02T20:14:00Z"/>
        </w:rPr>
      </w:pPr>
      <w:del w:id="243" w:author="Alexandria Simonson" w:date="2025-05-02T15:14:00Z" w16du:dateUtc="2025-05-02T20:14:00Z">
        <w:r w:rsidDel="00107A2E">
          <w:delText>Describe the goals/purposes/security impact of the metrics in the security grid</w:delText>
        </w:r>
      </w:del>
    </w:p>
    <w:p w14:paraId="25D0D5B0" w14:textId="370716C5" w:rsidR="00137430" w:rsidDel="00107A2E" w:rsidRDefault="00137430" w:rsidP="00137430">
      <w:pPr>
        <w:pStyle w:val="ListParagraph"/>
        <w:numPr>
          <w:ilvl w:val="1"/>
          <w:numId w:val="8"/>
        </w:numPr>
        <w:rPr>
          <w:del w:id="244" w:author="Alexandria Simonson" w:date="2025-05-02T15:14:00Z" w16du:dateUtc="2025-05-02T20:14:00Z"/>
        </w:rPr>
      </w:pPr>
      <w:del w:id="245" w:author="Alexandria Simonson" w:date="2025-05-02T15:14:00Z" w16du:dateUtc="2025-05-02T20:14:00Z">
        <w:r w:rsidDel="00107A2E">
          <w:delText>Unique credentials</w:delText>
        </w:r>
      </w:del>
    </w:p>
    <w:p w14:paraId="7998048D" w14:textId="1AB74F7E" w:rsidR="00137430" w:rsidDel="00107A2E" w:rsidRDefault="00137430" w:rsidP="00137430">
      <w:pPr>
        <w:pStyle w:val="ListParagraph"/>
        <w:numPr>
          <w:ilvl w:val="1"/>
          <w:numId w:val="8"/>
        </w:numPr>
        <w:rPr>
          <w:del w:id="246" w:author="Alexandria Simonson" w:date="2025-05-02T15:14:00Z" w16du:dateUtc="2025-05-02T20:14:00Z"/>
        </w:rPr>
      </w:pPr>
      <w:del w:id="247" w:author="Alexandria Simonson" w:date="2025-05-02T15:14:00Z" w16du:dateUtc="2025-05-02T20:14:00Z">
        <w:r w:rsidDel="00107A2E">
          <w:delText>Regular updates</w:delText>
        </w:r>
      </w:del>
    </w:p>
    <w:p w14:paraId="4E62C864" w14:textId="6A5A1DF7" w:rsidR="00137430" w:rsidDel="00107A2E" w:rsidRDefault="00137430" w:rsidP="00137430">
      <w:pPr>
        <w:pStyle w:val="ListParagraph"/>
        <w:numPr>
          <w:ilvl w:val="1"/>
          <w:numId w:val="8"/>
        </w:numPr>
        <w:rPr>
          <w:del w:id="248" w:author="Alexandria Simonson" w:date="2025-05-02T15:14:00Z" w16du:dateUtc="2025-05-02T20:14:00Z"/>
        </w:rPr>
      </w:pPr>
      <w:del w:id="249" w:author="Alexandria Simonson" w:date="2025-05-02T15:14:00Z" w16du:dateUtc="2025-05-02T20:14:00Z">
        <w:r w:rsidDel="00107A2E">
          <w:delText>CVEs, etc</w:delText>
        </w:r>
      </w:del>
    </w:p>
    <w:p w14:paraId="076389B0" w14:textId="120914BE" w:rsidR="00137430" w:rsidDel="00107A2E" w:rsidRDefault="00137430" w:rsidP="00137430">
      <w:pPr>
        <w:pStyle w:val="ListParagraph"/>
        <w:numPr>
          <w:ilvl w:val="0"/>
          <w:numId w:val="8"/>
        </w:numPr>
        <w:rPr>
          <w:del w:id="250" w:author="Alexandria Simonson" w:date="2025-05-02T15:14:00Z" w16du:dateUtc="2025-05-02T20:14:00Z"/>
        </w:rPr>
      </w:pPr>
      <w:del w:id="251" w:author="Alexandria Simonson" w:date="2025-05-02T15:14:00Z" w16du:dateUtc="2025-05-02T20:14:00Z">
        <w:r w:rsidDel="00107A2E">
          <w:delText>Connect goals to threats in the world]</w:delText>
        </w:r>
      </w:del>
    </w:p>
    <w:p w14:paraId="5CF85576" w14:textId="77777777" w:rsidR="002D65F3" w:rsidRPr="002D65F3" w:rsidRDefault="002D65F3" w:rsidP="002D65F3"/>
    <w:p w14:paraId="316A4CCD" w14:textId="1CFC6FCD" w:rsidR="00D54F4F" w:rsidRDefault="00D54F4F" w:rsidP="00D54F4F">
      <w:pPr>
        <w:pStyle w:val="Heading2"/>
      </w:pPr>
      <w:commentRangeStart w:id="252"/>
      <w:r>
        <w:t>Evaluation Grid</w:t>
      </w:r>
      <w:commentRangeEnd w:id="252"/>
      <w:r w:rsidR="00890531">
        <w:rPr>
          <w:rStyle w:val="CommentReference"/>
          <w:rFonts w:asciiTheme="minorHAnsi" w:eastAsiaTheme="minorHAnsi" w:hAnsiTheme="minorHAnsi" w:cstheme="minorBidi"/>
          <w:color w:val="auto"/>
        </w:rPr>
        <w:commentReference w:id="252"/>
      </w:r>
    </w:p>
    <w:p w14:paraId="5E8B1663" w14:textId="20004D40" w:rsidR="00880361" w:rsidRDefault="00880361" w:rsidP="00880361">
      <w:pPr>
        <w:pStyle w:val="ListParagraph"/>
        <w:numPr>
          <w:ilvl w:val="0"/>
          <w:numId w:val="14"/>
        </w:numPr>
      </w:pPr>
      <w:commentRangeStart w:id="253"/>
      <w:r>
        <w:t>Brief description of the evaluation grid.</w:t>
      </w:r>
      <w:commentRangeEnd w:id="253"/>
      <w:r w:rsidR="00890531">
        <w:rPr>
          <w:rStyle w:val="CommentReference"/>
        </w:rPr>
        <w:commentReference w:id="253"/>
      </w:r>
    </w:p>
    <w:p w14:paraId="0DD1828E" w14:textId="3F2A1EAC" w:rsidR="00880361" w:rsidRPr="00880361" w:rsidRDefault="00880361" w:rsidP="00880361">
      <w:pPr>
        <w:pStyle w:val="ListParagraph"/>
        <w:numPr>
          <w:ilvl w:val="0"/>
          <w:numId w:val="14"/>
        </w:numPr>
      </w:pPr>
      <w:r>
        <w:t xml:space="preserve">Explain that the grid was chosen to provide a repeatable and easily usable method for evaluating security features on a device. </w:t>
      </w:r>
    </w:p>
    <w:p w14:paraId="51F3B61C" w14:textId="259F1430" w:rsidR="00D54F4F" w:rsidRDefault="00D54F4F" w:rsidP="00D54F4F">
      <w:pPr>
        <w:pStyle w:val="Heading3"/>
      </w:pPr>
      <w:r>
        <w:t>Explanation</w:t>
      </w:r>
    </w:p>
    <w:p w14:paraId="512AF9CB" w14:textId="2111F733" w:rsidR="00D54F4F" w:rsidRDefault="00880361" w:rsidP="00880361">
      <w:pPr>
        <w:pStyle w:val="ListParagraph"/>
        <w:numPr>
          <w:ilvl w:val="0"/>
          <w:numId w:val="15"/>
        </w:numPr>
      </w:pPr>
      <w:r>
        <w:t xml:space="preserve">Explain the grid’s categories and individual metrics. </w:t>
      </w:r>
    </w:p>
    <w:p w14:paraId="23DF44D1" w14:textId="2181784C" w:rsidR="00D54F4F" w:rsidRDefault="00D54F4F" w:rsidP="00D54F4F">
      <w:pPr>
        <w:pStyle w:val="Heading3"/>
      </w:pPr>
      <w:r>
        <w:lastRenderedPageBreak/>
        <w:t>Trials Across Evaluators</w:t>
      </w:r>
    </w:p>
    <w:p w14:paraId="354E232C" w14:textId="2C626F35" w:rsidR="00137430" w:rsidRDefault="00880361" w:rsidP="00137430">
      <w:pPr>
        <w:pStyle w:val="ListParagraph"/>
        <w:numPr>
          <w:ilvl w:val="0"/>
          <w:numId w:val="10"/>
        </w:numPr>
      </w:pPr>
      <w:r>
        <w:t>Each research team member will analyze one or two routers independently.</w:t>
      </w:r>
    </w:p>
    <w:p w14:paraId="5B27F0FB" w14:textId="3255405C" w:rsidR="00880361" w:rsidRDefault="00880361" w:rsidP="00137430">
      <w:pPr>
        <w:pStyle w:val="ListParagraph"/>
        <w:numPr>
          <w:ilvl w:val="0"/>
          <w:numId w:val="10"/>
        </w:numPr>
      </w:pPr>
      <w:r>
        <w:t>Our individual results will be compared against each other and presented with visual data.</w:t>
      </w:r>
    </w:p>
    <w:p w14:paraId="753FB0B8" w14:textId="0BE1A747" w:rsidR="00D54F4F" w:rsidRDefault="00880361" w:rsidP="00D54F4F">
      <w:pPr>
        <w:pStyle w:val="ListParagraph"/>
        <w:numPr>
          <w:ilvl w:val="0"/>
          <w:numId w:val="10"/>
        </w:numPr>
      </w:pPr>
      <w:r>
        <w:t>The results will determine the rest of our discussion including the conclusion; if our results do not match up, we will explain potential improvements to the criteria or grid.</w:t>
      </w:r>
    </w:p>
    <w:p w14:paraId="7B29BFF9" w14:textId="1A281149" w:rsidR="00137430" w:rsidRDefault="00137430" w:rsidP="00D54F4F">
      <w:pPr>
        <w:pStyle w:val="Heading2"/>
      </w:pPr>
      <w:commentRangeStart w:id="254"/>
      <w:r>
        <w:t>Limitations</w:t>
      </w:r>
      <w:commentRangeEnd w:id="254"/>
      <w:r w:rsidR="00890531">
        <w:rPr>
          <w:rStyle w:val="CommentReference"/>
          <w:rFonts w:asciiTheme="minorHAnsi" w:eastAsiaTheme="minorHAnsi" w:hAnsiTheme="minorHAnsi" w:cstheme="minorBidi"/>
          <w:color w:val="auto"/>
        </w:rPr>
        <w:commentReference w:id="254"/>
      </w:r>
    </w:p>
    <w:p w14:paraId="455ED162" w14:textId="24205155" w:rsidR="00137430" w:rsidRDefault="00880361" w:rsidP="00137430">
      <w:pPr>
        <w:pStyle w:val="ListParagraph"/>
        <w:numPr>
          <w:ilvl w:val="0"/>
          <w:numId w:val="11"/>
        </w:numPr>
      </w:pPr>
      <w:r>
        <w:t xml:space="preserve">Documentation from different routers </w:t>
      </w:r>
      <w:proofErr w:type="gramStart"/>
      <w:r>
        <w:t>have</w:t>
      </w:r>
      <w:proofErr w:type="gramEnd"/>
      <w:r>
        <w:t xml:space="preserve"> varying degrees of information</w:t>
      </w:r>
    </w:p>
    <w:p w14:paraId="62611B03" w14:textId="7B2A2340" w:rsidR="00880361" w:rsidRDefault="00880361" w:rsidP="00880361">
      <w:pPr>
        <w:pStyle w:val="ListParagraph"/>
        <w:numPr>
          <w:ilvl w:val="1"/>
          <w:numId w:val="11"/>
        </w:numPr>
      </w:pPr>
      <w:r>
        <w:t>Potentially include a quick snippet regarding security feature disclosure.</w:t>
      </w:r>
    </w:p>
    <w:p w14:paraId="7697E2D4" w14:textId="678A7142" w:rsidR="00137430" w:rsidRDefault="00880361" w:rsidP="00137430">
      <w:pPr>
        <w:pStyle w:val="ListParagraph"/>
        <w:numPr>
          <w:ilvl w:val="0"/>
          <w:numId w:val="11"/>
        </w:numPr>
      </w:pPr>
      <w:r>
        <w:t>Certain features may not be possible to investigate. Additionally, some features may claim to be available on the device but not be implemented properly.</w:t>
      </w:r>
    </w:p>
    <w:p w14:paraId="6138371A" w14:textId="3712C3F3" w:rsidR="00137430" w:rsidRDefault="00880361" w:rsidP="00137430">
      <w:pPr>
        <w:pStyle w:val="ListParagraph"/>
        <w:numPr>
          <w:ilvl w:val="0"/>
          <w:numId w:val="11"/>
        </w:numPr>
      </w:pPr>
      <w:r>
        <w:t>Data regarding CVEs and other vulnerabilities may no longer be relevant as technology progresses.</w:t>
      </w:r>
    </w:p>
    <w:p w14:paraId="2221EEB8" w14:textId="03FE99DB" w:rsidR="00137430" w:rsidRPr="00137430" w:rsidRDefault="00880361" w:rsidP="00137430">
      <w:pPr>
        <w:pStyle w:val="ListParagraph"/>
        <w:numPr>
          <w:ilvl w:val="0"/>
          <w:numId w:val="11"/>
        </w:numPr>
      </w:pPr>
      <w:r>
        <w:t xml:space="preserve">We were unable to test devices physically. </w:t>
      </w:r>
    </w:p>
    <w:p w14:paraId="5F70190F" w14:textId="6834338A" w:rsidR="00D54F4F" w:rsidRDefault="00D54F4F" w:rsidP="00D54F4F">
      <w:pPr>
        <w:pStyle w:val="Heading2"/>
      </w:pPr>
      <w:r>
        <w:t>Conclusion</w:t>
      </w:r>
    </w:p>
    <w:p w14:paraId="51B8E07E" w14:textId="6A4130EB" w:rsidR="00BC077A" w:rsidRDefault="00880361" w:rsidP="00BC077A">
      <w:pPr>
        <w:pStyle w:val="ListParagraph"/>
        <w:numPr>
          <w:ilvl w:val="0"/>
          <w:numId w:val="13"/>
        </w:numPr>
      </w:pPr>
      <w:r>
        <w:t>Reiterate the importance of the work and our intended goal.</w:t>
      </w:r>
    </w:p>
    <w:p w14:paraId="7DCC2DF9" w14:textId="1FBC59A7" w:rsidR="00880361" w:rsidRDefault="00880361" w:rsidP="00BC077A">
      <w:pPr>
        <w:pStyle w:val="ListParagraph"/>
        <w:numPr>
          <w:ilvl w:val="0"/>
          <w:numId w:val="13"/>
        </w:numPr>
      </w:pPr>
      <w:r>
        <w:t>Recap our methodology and results.</w:t>
      </w:r>
    </w:p>
    <w:p w14:paraId="4A726147" w14:textId="70A2A3E0" w:rsidR="00880361" w:rsidRDefault="00880361" w:rsidP="00BC077A">
      <w:pPr>
        <w:pStyle w:val="ListParagraph"/>
        <w:numPr>
          <w:ilvl w:val="0"/>
          <w:numId w:val="13"/>
        </w:numPr>
      </w:pPr>
      <w:r>
        <w:t>Explain any shortcomings in our findings.</w:t>
      </w:r>
    </w:p>
    <w:p w14:paraId="70C052B2" w14:textId="5C168BD5" w:rsidR="00880361" w:rsidRDefault="00880361" w:rsidP="00BC077A">
      <w:pPr>
        <w:pStyle w:val="ListParagraph"/>
        <w:numPr>
          <w:ilvl w:val="0"/>
          <w:numId w:val="13"/>
        </w:numPr>
      </w:pPr>
      <w:r>
        <w:t>Make recommendations on how to continue research.</w:t>
      </w:r>
    </w:p>
    <w:p w14:paraId="159DAB99" w14:textId="77777777" w:rsidR="00BC077A" w:rsidRDefault="00BC077A" w:rsidP="00BC077A"/>
    <w:p w14:paraId="2F11E16D" w14:textId="77777777" w:rsidR="00BC077A" w:rsidRDefault="00BC077A">
      <w:pPr>
        <w:rPr>
          <w:rFonts w:asciiTheme="majorHAnsi" w:eastAsiaTheme="majorEastAsia" w:hAnsiTheme="majorHAnsi" w:cstheme="majorBidi"/>
          <w:color w:val="0F4761" w:themeColor="accent1" w:themeShade="BF"/>
          <w:sz w:val="32"/>
          <w:szCs w:val="32"/>
        </w:rPr>
      </w:pPr>
      <w:r>
        <w:br w:type="page"/>
      </w:r>
    </w:p>
    <w:p w14:paraId="349AC083" w14:textId="3AF04849" w:rsidR="00BC077A" w:rsidRDefault="00BC077A" w:rsidP="00BC077A">
      <w:pPr>
        <w:pStyle w:val="Heading2"/>
      </w:pPr>
      <w:r>
        <w:lastRenderedPageBreak/>
        <w:t>References</w:t>
      </w:r>
    </w:p>
    <w:p w14:paraId="21AF5BEB" w14:textId="414C8EDA" w:rsidR="00BC077A" w:rsidRDefault="00BC077A" w:rsidP="00BC077A">
      <w:r w:rsidRPr="00BC077A">
        <w:rPr>
          <w:b/>
          <w:bCs/>
        </w:rPr>
        <w:t>[1]</w:t>
      </w:r>
      <w:r>
        <w:t xml:space="preserve"> Parks Associates. </w:t>
      </w:r>
      <w:proofErr w:type="gramStart"/>
      <w:r>
        <w:t>Vast</w:t>
      </w:r>
      <w:proofErr w:type="gramEnd"/>
      <w:r>
        <w:t xml:space="preserve"> majority (80%) of us households have a home network router; 28%</w:t>
      </w:r>
      <w:r w:rsidR="00880361">
        <w:t xml:space="preserve"> </w:t>
      </w:r>
      <w:r>
        <w:t>report intentions to purchase. Consumer Electronics Devices, Apr 2024.</w:t>
      </w:r>
    </w:p>
    <w:p w14:paraId="72B43B95" w14:textId="185E1C83" w:rsidR="00BC077A" w:rsidRDefault="00BC077A" w:rsidP="00BC077A">
      <w:r w:rsidRPr="00BC077A">
        <w:rPr>
          <w:b/>
          <w:bCs/>
        </w:rPr>
        <w:t>[2]</w:t>
      </w:r>
      <w:r>
        <w:t xml:space="preserve"> George Chalhoub and Andrew Martin. But is it exploitable? exploring how router vendors manage and patch security vulnerabilities in consumer-grade routers. In Proceedings of the 2023 European Symposium on Usable Security, </w:t>
      </w:r>
      <w:proofErr w:type="spellStart"/>
      <w:r>
        <w:t>EuroUSEC</w:t>
      </w:r>
      <w:proofErr w:type="spellEnd"/>
      <w:r>
        <w:t xml:space="preserve"> ’23, page 277–295, New York, NY, USA, 2023. Association for Computing Machinery.</w:t>
      </w:r>
    </w:p>
    <w:p w14:paraId="589DEF74" w14:textId="5107FFE1" w:rsidR="00BC077A" w:rsidRDefault="00BC077A" w:rsidP="00BC077A">
      <w:r w:rsidRPr="00BC077A">
        <w:rPr>
          <w:b/>
          <w:bCs/>
        </w:rPr>
        <w:t>[3]</w:t>
      </w:r>
      <w:r>
        <w:t xml:space="preserve"> Marcus Niemietz and </w:t>
      </w:r>
      <w:proofErr w:type="spellStart"/>
      <w:r>
        <w:t>J¨org</w:t>
      </w:r>
      <w:proofErr w:type="spellEnd"/>
      <w:r>
        <w:t xml:space="preserve"> Schwenk. Owning your home network: Router security revisited. </w:t>
      </w:r>
      <w:proofErr w:type="spellStart"/>
      <w:r w:rsidRPr="00BC077A">
        <w:rPr>
          <w:i/>
          <w:iCs/>
        </w:rPr>
        <w:t>arXiv</w:t>
      </w:r>
      <w:proofErr w:type="spellEnd"/>
      <w:r w:rsidRPr="00BC077A">
        <w:rPr>
          <w:i/>
          <w:iCs/>
        </w:rPr>
        <w:t xml:space="preserve"> preprint arXiv:1506.04112, 2015.</w:t>
      </w:r>
    </w:p>
    <w:p w14:paraId="5DF55A40" w14:textId="219F67A8" w:rsidR="00BC077A" w:rsidRDefault="00BC077A" w:rsidP="00BC077A">
      <w:r w:rsidRPr="00BC077A">
        <w:rPr>
          <w:b/>
          <w:bCs/>
        </w:rPr>
        <w:t>[4]</w:t>
      </w:r>
      <w:r>
        <w:t xml:space="preserve"> National Institute of Standards and Technology. Recommended cybersecurity requirements for consumer-grade router products. Technical Report Internal Report (IR) 8425A (Final), U.S. Department of Commerce, September 2024.</w:t>
      </w:r>
    </w:p>
    <w:p w14:paraId="582F62B7" w14:textId="64161D74" w:rsidR="00BC077A" w:rsidRDefault="00BC077A" w:rsidP="00BC077A">
      <w:r w:rsidRPr="00BC077A">
        <w:rPr>
          <w:b/>
          <w:bCs/>
        </w:rPr>
        <w:t>[5]</w:t>
      </w:r>
      <w:r>
        <w:t xml:space="preserve"> Dragan Perakovic, Ivan Cviti´c, Tibor </w:t>
      </w:r>
      <w:proofErr w:type="spellStart"/>
      <w:r>
        <w:t>Kuljani´c</w:t>
      </w:r>
      <w:proofErr w:type="spellEnd"/>
      <w:r>
        <w:t xml:space="preserve">, and Luka Brleti´c. Analysis of wireless routers vulnerabilities applied in </w:t>
      </w:r>
      <w:proofErr w:type="gramStart"/>
      <w:r>
        <w:t>the contemporary</w:t>
      </w:r>
      <w:proofErr w:type="gramEnd"/>
      <w:r>
        <w:t xml:space="preserve"> networks, 12 2018.</w:t>
      </w:r>
    </w:p>
    <w:p w14:paraId="2CEAD861" w14:textId="77777777" w:rsidR="00BC077A" w:rsidRDefault="00BC077A" w:rsidP="00BC077A">
      <w:r w:rsidRPr="00BC077A">
        <w:rPr>
          <w:b/>
          <w:bCs/>
        </w:rPr>
        <w:t>[6]</w:t>
      </w:r>
      <w:r>
        <w:t xml:space="preserve"> Colin Stephenne, Felipe Gohring de Magalhaes, Frederic Cuppens, Jean-Yves Ouattara,</w:t>
      </w:r>
    </w:p>
    <w:p w14:paraId="1DB74074" w14:textId="6AF7D0F1" w:rsidR="00BC077A" w:rsidRDefault="00BC077A" w:rsidP="00BC077A">
      <w:r>
        <w:t xml:space="preserve">Militza Jean, Jose Fernandez, and Gabriela Nicolescu. Security assessment of a commercial router using physical access: a case study. In Proceedings of the 34th International </w:t>
      </w:r>
      <w:proofErr w:type="gramStart"/>
      <w:r>
        <w:t>Work-shop</w:t>
      </w:r>
      <w:proofErr w:type="gramEnd"/>
      <w:r>
        <w:t xml:space="preserve"> on Rapid System Prototyping, RSP ’23, New York, NY, USA, 2024. Association for Computing Machinery.</w:t>
      </w:r>
    </w:p>
    <w:p w14:paraId="61E47C22" w14:textId="77777777" w:rsidR="0077444F" w:rsidRDefault="0077444F" w:rsidP="0077444F">
      <w:pPr>
        <w:rPr>
          <w:ins w:id="255" w:author="Alexandria Simonson" w:date="2025-05-02T14:34:00Z" w16du:dateUtc="2025-05-02T19:34:00Z"/>
        </w:rPr>
      </w:pPr>
      <w:r>
        <w:rPr>
          <w:b/>
          <w:bCs/>
        </w:rPr>
        <w:t>[7]</w:t>
      </w:r>
      <w:r>
        <w:t xml:space="preserve"> </w:t>
      </w:r>
      <w:proofErr w:type="spellStart"/>
      <w:r w:rsidRPr="0077444F">
        <w:t>Tofts</w:t>
      </w:r>
      <w:proofErr w:type="spellEnd"/>
      <w:r w:rsidRPr="0077444F">
        <w:t xml:space="preserve">, Alex. “Gap in Awareness Leaving Routers at Risk from Cyberattacks.” </w:t>
      </w:r>
      <w:r w:rsidRPr="0077444F">
        <w:rPr>
          <w:i/>
          <w:iCs/>
        </w:rPr>
        <w:t>Router Security Survey 2024</w:t>
      </w:r>
      <w:r w:rsidRPr="0077444F">
        <w:t xml:space="preserve">, Broadband Genie, 8 Oct. 2024, www.broadband.co.uk/broadband/help/router-security-research. </w:t>
      </w:r>
    </w:p>
    <w:p w14:paraId="7EBF97B8" w14:textId="77777777" w:rsidR="00881392" w:rsidRDefault="00881392" w:rsidP="0077444F">
      <w:pPr>
        <w:rPr>
          <w:ins w:id="256" w:author="Alexandria Simonson" w:date="2025-05-02T14:34:00Z" w16du:dateUtc="2025-05-02T19:34:00Z"/>
        </w:rPr>
      </w:pPr>
    </w:p>
    <w:p w14:paraId="3FF94E07" w14:textId="11497AC5" w:rsidR="00881392" w:rsidRPr="0077444F" w:rsidRDefault="00881392" w:rsidP="0077444F">
      <w:ins w:id="257" w:author="Alexandria Simonson" w:date="2025-05-02T14:34:00Z" w16du:dateUtc="2025-05-02T19:34:00Z">
        <w:r>
          <w:fldChar w:fldCharType="begin"/>
        </w:r>
        <w:r>
          <w:instrText>HYPERLINK "</w:instrText>
        </w:r>
        <w:r w:rsidRPr="00881392">
          <w:instrText>https://www.cmcsa.com/static-files/9cd62cea-91c4-4ad7-a7dc-7eeaaa576c42</w:instrText>
        </w:r>
        <w:r>
          <w:instrText>"</w:instrText>
        </w:r>
        <w:r>
          <w:fldChar w:fldCharType="separate"/>
        </w:r>
        <w:r w:rsidRPr="007216C9">
          <w:rPr>
            <w:rStyle w:val="Hyperlink"/>
          </w:rPr>
          <w:t>https://www.cmcsa.com/static-files/9cd62cea-91c4-4ad7-a7dc-7eeaaa576c42</w:t>
        </w:r>
        <w:r>
          <w:fldChar w:fldCharType="end"/>
        </w:r>
        <w:r>
          <w:t xml:space="preserve">; </w:t>
        </w:r>
        <w:r>
          <w:fldChar w:fldCharType="begin"/>
        </w:r>
        <w:r>
          <w:instrText>HYPERLINK "</w:instrText>
        </w:r>
        <w:r w:rsidRPr="00881392">
          <w:instrText>https://corporate.charter.com/newsroom/charter-announces-fourth-quarter-and-full-year-2024-results</w:instrText>
        </w:r>
        <w:r>
          <w:instrText>"</w:instrText>
        </w:r>
        <w:r>
          <w:fldChar w:fldCharType="separate"/>
        </w:r>
        <w:r w:rsidRPr="007216C9">
          <w:rPr>
            <w:rStyle w:val="Hyperlink"/>
          </w:rPr>
          <w:t>https://corporate.charter.com/newsroom/charter-announces-fourth-quarter-and-full-year-2024-results</w:t>
        </w:r>
        <w:r>
          <w:fldChar w:fldCharType="end"/>
        </w:r>
        <w:r>
          <w:t xml:space="preserve">; </w:t>
        </w:r>
        <w:r>
          <w:fldChar w:fldCharType="begin"/>
        </w:r>
        <w:r>
          <w:instrText>HYPERLINK "</w:instrText>
        </w:r>
        <w:r w:rsidRPr="00881392">
          <w:instrText>https://investors.att.com/~/media/Files/A/ATT-IR-V2/financial-reports/quarterly-earnings/2024/4Q24/4Q24_ATT_Financial_and_Operational_Schedules_and_Non_GAAP_Reconciliations.pdf</w:instrText>
        </w:r>
        <w:r>
          <w:instrText>"</w:instrText>
        </w:r>
        <w:r>
          <w:fldChar w:fldCharType="separate"/>
        </w:r>
        <w:r w:rsidRPr="007216C9">
          <w:rPr>
            <w:rStyle w:val="Hyperlink"/>
          </w:rPr>
          <w:t>https://investors.att.com/~/media/Files/A/ATT-IR-V2/financial-reports/quarterly-earnings/2024/4Q24/4Q24_ATT_Financial_and_Operational_Schedules_and_Non_GAAP_Reconciliations.pdf</w:t>
        </w:r>
        <w:r>
          <w:fldChar w:fldCharType="end"/>
        </w:r>
        <w:r>
          <w:t xml:space="preserve">; </w:t>
        </w:r>
        <w:r>
          <w:fldChar w:fldCharType="begin"/>
        </w:r>
        <w:r>
          <w:instrText>HYPERLINK "</w:instrText>
        </w:r>
        <w:r w:rsidRPr="00881392">
          <w:instrText>https://www.verizon.com/about/investors/quarterly-reports/4q-2024-earnings-business-update</w:instrText>
        </w:r>
        <w:r>
          <w:instrText>"</w:instrText>
        </w:r>
        <w:r>
          <w:fldChar w:fldCharType="separate"/>
        </w:r>
        <w:r w:rsidRPr="007216C9">
          <w:rPr>
            <w:rStyle w:val="Hyperlink"/>
          </w:rPr>
          <w:t>https://www.verizon.com/about/investors/quarterly-reports/4q-2024-earnings-business-update</w:t>
        </w:r>
        <w:r>
          <w:fldChar w:fldCharType="end"/>
        </w:r>
        <w:r>
          <w:t xml:space="preserve">; </w:t>
        </w:r>
        <w:r w:rsidRPr="00881392">
          <w:t>https://investors.alticeusa.com/news-events/press-releases/detail/212/altice-usa-reports-fourth-quarter-and-full-year-2024-results</w:t>
        </w:r>
      </w:ins>
    </w:p>
    <w:p w14:paraId="38E7187F" w14:textId="157B035D" w:rsidR="0077444F" w:rsidRPr="0077444F" w:rsidRDefault="0077444F" w:rsidP="00BC077A"/>
    <w:sectPr w:rsidR="0077444F" w:rsidRPr="007744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lexandria Simonson" w:date="2025-05-02T14:01:00Z" w:initials="AS">
    <w:p w14:paraId="037B1175" w14:textId="77777777" w:rsidR="00890531" w:rsidRDefault="00890531" w:rsidP="00890531">
      <w:pPr>
        <w:pStyle w:val="CommentText"/>
      </w:pPr>
      <w:r>
        <w:rPr>
          <w:rStyle w:val="CommentReference"/>
        </w:rPr>
        <w:annotationRef/>
      </w:r>
      <w:r>
        <w:t>Hale “</w:t>
      </w:r>
      <w:r>
        <w:rPr>
          <w:color w:val="444444"/>
          <w:highlight w:val="white"/>
        </w:rPr>
        <w:t>i suggest you present your literature review in a more structured flow, maybe starting with general frameworks and then narrowing down to more granular models/metrics</w:t>
      </w:r>
      <w:r>
        <w:t xml:space="preserve"> “</w:t>
      </w:r>
    </w:p>
  </w:comment>
  <w:comment w:id="11" w:author="Alexandria Simonson" w:date="2025-05-02T14:20:00Z" w:initials="AS">
    <w:p w14:paraId="6016C1B9" w14:textId="77777777" w:rsidR="006737E4" w:rsidRDefault="006737E4" w:rsidP="006737E4">
      <w:pPr>
        <w:pStyle w:val="CommentText"/>
      </w:pPr>
      <w:r>
        <w:rPr>
          <w:rStyle w:val="CommentReference"/>
        </w:rPr>
        <w:annotationRef/>
      </w:r>
      <w:r>
        <w:t>This should be in introduction maybe?</w:t>
      </w:r>
    </w:p>
  </w:comment>
  <w:comment w:id="12" w:author="Alexandria Simonson" w:date="2025-05-02T13:58:00Z" w:initials="AS">
    <w:p w14:paraId="1073CB34" w14:textId="621F3D9F" w:rsidR="00890531" w:rsidRDefault="00890531" w:rsidP="00890531">
      <w:pPr>
        <w:pStyle w:val="CommentText"/>
      </w:pPr>
      <w:r>
        <w:rPr>
          <w:rStyle w:val="CommentReference"/>
        </w:rPr>
        <w:annotationRef/>
      </w:r>
      <w:r>
        <w:t>Dr. Hale’s comment “</w:t>
      </w:r>
      <w:r>
        <w:rPr>
          <w:color w:val="444444"/>
          <w:highlight w:val="white"/>
        </w:rPr>
        <w:t>currently there is a somewhat abrupt jump from consumer literacy and attack examples to your research question</w:t>
      </w:r>
      <w:r>
        <w:t xml:space="preserve"> “</w:t>
      </w:r>
    </w:p>
  </w:comment>
  <w:comment w:id="95" w:author="Alexandria Simonson" w:date="2025-05-02T14:02:00Z" w:initials="AS">
    <w:p w14:paraId="5C98D5BE" w14:textId="77777777" w:rsidR="00890531" w:rsidRDefault="00890531" w:rsidP="00890531">
      <w:pPr>
        <w:pStyle w:val="CommentText"/>
      </w:pPr>
      <w:r>
        <w:rPr>
          <w:rStyle w:val="CommentReference"/>
        </w:rPr>
        <w:annotationRef/>
      </w:r>
      <w:r>
        <w:rPr>
          <w:color w:val="444444"/>
          <w:highlight w:val="white"/>
        </w:rPr>
        <w:t>Hale “In addition to sourcing metrics from prior works, it would be good to justify clearly why you picked these specific metrics of others? How do they connect back to your RQs / goals?</w:t>
      </w:r>
      <w:r>
        <w:t xml:space="preserve"> “</w:t>
      </w:r>
    </w:p>
  </w:comment>
  <w:comment w:id="111" w:author="Alexandria Simonson" w:date="2025-05-02T14:01:00Z" w:initials="AS">
    <w:p w14:paraId="2523AD4E" w14:textId="102DA3B7" w:rsidR="00890531" w:rsidRDefault="00890531" w:rsidP="00890531">
      <w:pPr>
        <w:pStyle w:val="CommentText"/>
      </w:pPr>
      <w:r>
        <w:rPr>
          <w:rStyle w:val="CommentReference"/>
        </w:rPr>
        <w:annotationRef/>
      </w:r>
      <w:r>
        <w:t>Hale “</w:t>
      </w:r>
      <w:r>
        <w:rPr>
          <w:color w:val="444444"/>
          <w:highlight w:val="white"/>
        </w:rPr>
        <w:t>need to clearly distinguish between the methods used for router selection and those used for metric selection. Metric selection needs to be supported by prior literature review, do you have references for these</w:t>
      </w:r>
      <w:r>
        <w:t xml:space="preserve"> “</w:t>
      </w:r>
    </w:p>
  </w:comment>
  <w:comment w:id="212" w:author="Alexandria Simonson" w:date="2025-05-02T14:02:00Z" w:initials="AS">
    <w:p w14:paraId="7479322F" w14:textId="77777777" w:rsidR="00890531" w:rsidRDefault="00890531" w:rsidP="00890531">
      <w:pPr>
        <w:pStyle w:val="CommentText"/>
      </w:pPr>
      <w:r>
        <w:rPr>
          <w:rStyle w:val="CommentReference"/>
        </w:rPr>
        <w:annotationRef/>
      </w:r>
      <w:r>
        <w:rPr>
          <w:color w:val="444444"/>
          <w:highlight w:val="white"/>
        </w:rPr>
        <w:t>Generally usability/performance/cost are on a different axis of evaluation than security. It would be good for your paper to clearly state their relevance to security. Otherwise, they may distract from your RQ (which, if I understand correctly is: what quantifiable metrics can be used to assess the security of home routers from openly available documentation?). </w:t>
      </w:r>
      <w:r>
        <w:t xml:space="preserve"> </w:t>
      </w:r>
    </w:p>
  </w:comment>
  <w:comment w:id="252" w:author="Alexandria Simonson" w:date="2025-05-02T14:03:00Z" w:initials="AS">
    <w:p w14:paraId="3FCE1654" w14:textId="77777777" w:rsidR="00890531" w:rsidRDefault="00890531" w:rsidP="00890531">
      <w:pPr>
        <w:pStyle w:val="CommentText"/>
      </w:pPr>
      <w:r>
        <w:rPr>
          <w:rStyle w:val="CommentReference"/>
        </w:rPr>
        <w:annotationRef/>
      </w:r>
      <w:r>
        <w:rPr>
          <w:color w:val="444444"/>
          <w:highlight w:val="white"/>
        </w:rPr>
        <w:t>Hale “inter-rater reliability (as we discussed this week) should go somewhere near the evaluation grid bullets and trials across evaluators.</w:t>
      </w:r>
      <w:r>
        <w:t xml:space="preserve"> “</w:t>
      </w:r>
    </w:p>
  </w:comment>
  <w:comment w:id="253" w:author="Alexandria Simonson" w:date="2025-05-02T14:03:00Z" w:initials="AS">
    <w:p w14:paraId="0A3D80BA" w14:textId="77777777" w:rsidR="00890531" w:rsidRDefault="00890531" w:rsidP="00890531">
      <w:pPr>
        <w:pStyle w:val="CommentText"/>
      </w:pPr>
      <w:r>
        <w:rPr>
          <w:rStyle w:val="CommentReference"/>
        </w:rPr>
        <w:annotationRef/>
      </w:r>
      <w:r>
        <w:t>Hale “</w:t>
      </w:r>
      <w:r>
        <w:rPr>
          <w:color w:val="444444"/>
          <w:highlight w:val="white"/>
        </w:rPr>
        <w:t>it would be good to explain how the evaluation grid is or is not qualitative and/or quantitative</w:t>
      </w:r>
      <w:r>
        <w:t xml:space="preserve"> “</w:t>
      </w:r>
    </w:p>
  </w:comment>
  <w:comment w:id="254" w:author="Alexandria Simonson" w:date="2025-05-02T14:04:00Z" w:initials="AS">
    <w:p w14:paraId="57DA2A8D" w14:textId="77777777" w:rsidR="00890531" w:rsidRDefault="00890531" w:rsidP="00890531">
      <w:pPr>
        <w:pStyle w:val="CommentText"/>
      </w:pPr>
      <w:r>
        <w:rPr>
          <w:rStyle w:val="CommentReference"/>
        </w:rPr>
        <w:annotationRef/>
      </w:r>
      <w:r>
        <w:rPr>
          <w:color w:val="444444"/>
          <w:highlight w:val="white"/>
        </w:rPr>
        <w:t>Hale “your discussion/limitations/conclusion needs to directly connect back to your research question. Be sure to maintain a clear chain of evidence from RQs to methods to results to discussion so that the reader can see you've done your due diligence and properly answered the questions you set out to.</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7B1175" w15:done="0"/>
  <w15:commentEx w15:paraId="6016C1B9" w15:done="0"/>
  <w15:commentEx w15:paraId="1073CB34" w15:done="0"/>
  <w15:commentEx w15:paraId="5C98D5BE" w15:done="0"/>
  <w15:commentEx w15:paraId="2523AD4E" w15:done="0"/>
  <w15:commentEx w15:paraId="7479322F" w15:done="0"/>
  <w15:commentEx w15:paraId="3FCE1654" w15:done="0"/>
  <w15:commentEx w15:paraId="0A3D80BA" w15:done="0"/>
  <w15:commentEx w15:paraId="57DA2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2E5B34" w16cex:dateUtc="2025-05-02T19:01:00Z"/>
  <w16cex:commentExtensible w16cex:durableId="3F39B348" w16cex:dateUtc="2025-05-02T19:20:00Z"/>
  <w16cex:commentExtensible w16cex:durableId="17A28F9B" w16cex:dateUtc="2025-05-02T18:58:00Z"/>
  <w16cex:commentExtensible w16cex:durableId="1FE65D1A" w16cex:dateUtc="2025-05-02T19:02:00Z"/>
  <w16cex:commentExtensible w16cex:durableId="224236CE" w16cex:dateUtc="2025-05-02T19:01:00Z"/>
  <w16cex:commentExtensible w16cex:durableId="6B995EEF" w16cex:dateUtc="2025-05-02T19:02:00Z"/>
  <w16cex:commentExtensible w16cex:durableId="341E86A0" w16cex:dateUtc="2025-05-02T19:03:00Z"/>
  <w16cex:commentExtensible w16cex:durableId="78166957" w16cex:dateUtc="2025-05-02T19:03:00Z"/>
  <w16cex:commentExtensible w16cex:durableId="4C489CF3" w16cex:dateUtc="2025-05-0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7B1175" w16cid:durableId="132E5B34"/>
  <w16cid:commentId w16cid:paraId="6016C1B9" w16cid:durableId="3F39B348"/>
  <w16cid:commentId w16cid:paraId="1073CB34" w16cid:durableId="17A28F9B"/>
  <w16cid:commentId w16cid:paraId="5C98D5BE" w16cid:durableId="1FE65D1A"/>
  <w16cid:commentId w16cid:paraId="2523AD4E" w16cid:durableId="224236CE"/>
  <w16cid:commentId w16cid:paraId="7479322F" w16cid:durableId="6B995EEF"/>
  <w16cid:commentId w16cid:paraId="3FCE1654" w16cid:durableId="341E86A0"/>
  <w16cid:commentId w16cid:paraId="0A3D80BA" w16cid:durableId="78166957"/>
  <w16cid:commentId w16cid:paraId="57DA2A8D" w16cid:durableId="4C489C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737"/>
    <w:multiLevelType w:val="hybridMultilevel"/>
    <w:tmpl w:val="A1B0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F2D82"/>
    <w:multiLevelType w:val="hybridMultilevel"/>
    <w:tmpl w:val="F848A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92C42"/>
    <w:multiLevelType w:val="hybridMultilevel"/>
    <w:tmpl w:val="9D7C0B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D2193"/>
    <w:multiLevelType w:val="hybridMultilevel"/>
    <w:tmpl w:val="7C70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D597F"/>
    <w:multiLevelType w:val="hybridMultilevel"/>
    <w:tmpl w:val="869E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F0568"/>
    <w:multiLevelType w:val="hybridMultilevel"/>
    <w:tmpl w:val="4B488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E4EA6"/>
    <w:multiLevelType w:val="hybridMultilevel"/>
    <w:tmpl w:val="52E692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E24A7D"/>
    <w:multiLevelType w:val="hybridMultilevel"/>
    <w:tmpl w:val="CE5A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A0EEE"/>
    <w:multiLevelType w:val="hybridMultilevel"/>
    <w:tmpl w:val="7700BE94"/>
    <w:lvl w:ilvl="0" w:tplc="408231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17371"/>
    <w:multiLevelType w:val="hybridMultilevel"/>
    <w:tmpl w:val="F26C9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5275F"/>
    <w:multiLevelType w:val="hybridMultilevel"/>
    <w:tmpl w:val="35101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316D9"/>
    <w:multiLevelType w:val="hybridMultilevel"/>
    <w:tmpl w:val="5E041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57FA2"/>
    <w:multiLevelType w:val="hybridMultilevel"/>
    <w:tmpl w:val="6750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84A63"/>
    <w:multiLevelType w:val="hybridMultilevel"/>
    <w:tmpl w:val="A19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23499"/>
    <w:multiLevelType w:val="hybridMultilevel"/>
    <w:tmpl w:val="CB8C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657EE"/>
    <w:multiLevelType w:val="hybridMultilevel"/>
    <w:tmpl w:val="52E69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9873F5"/>
    <w:multiLevelType w:val="hybridMultilevel"/>
    <w:tmpl w:val="AFC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A5E4E"/>
    <w:multiLevelType w:val="hybridMultilevel"/>
    <w:tmpl w:val="40F42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011EF"/>
    <w:multiLevelType w:val="hybridMultilevel"/>
    <w:tmpl w:val="EDE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A10ACB"/>
    <w:multiLevelType w:val="hybridMultilevel"/>
    <w:tmpl w:val="F848A9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268289">
    <w:abstractNumId w:val="18"/>
  </w:num>
  <w:num w:numId="2" w16cid:durableId="1026252749">
    <w:abstractNumId w:val="1"/>
  </w:num>
  <w:num w:numId="3" w16cid:durableId="1380666874">
    <w:abstractNumId w:val="9"/>
  </w:num>
  <w:num w:numId="4" w16cid:durableId="743379416">
    <w:abstractNumId w:val="11"/>
  </w:num>
  <w:num w:numId="5" w16cid:durableId="802233181">
    <w:abstractNumId w:val="3"/>
  </w:num>
  <w:num w:numId="6" w16cid:durableId="316689922">
    <w:abstractNumId w:val="17"/>
  </w:num>
  <w:num w:numId="7" w16cid:durableId="261114012">
    <w:abstractNumId w:val="12"/>
  </w:num>
  <w:num w:numId="8" w16cid:durableId="828441873">
    <w:abstractNumId w:val="19"/>
  </w:num>
  <w:num w:numId="9" w16cid:durableId="1208370620">
    <w:abstractNumId w:val="2"/>
  </w:num>
  <w:num w:numId="10" w16cid:durableId="539823697">
    <w:abstractNumId w:val="15"/>
  </w:num>
  <w:num w:numId="11" w16cid:durableId="2124840270">
    <w:abstractNumId w:val="6"/>
  </w:num>
  <w:num w:numId="12" w16cid:durableId="1715496538">
    <w:abstractNumId w:val="14"/>
  </w:num>
  <w:num w:numId="13" w16cid:durableId="1444572986">
    <w:abstractNumId w:val="13"/>
  </w:num>
  <w:num w:numId="14" w16cid:durableId="235676843">
    <w:abstractNumId w:val="7"/>
  </w:num>
  <w:num w:numId="15" w16cid:durableId="665279348">
    <w:abstractNumId w:val="4"/>
  </w:num>
  <w:num w:numId="16" w16cid:durableId="1695111734">
    <w:abstractNumId w:val="8"/>
  </w:num>
  <w:num w:numId="17" w16cid:durableId="1484348078">
    <w:abstractNumId w:val="0"/>
  </w:num>
  <w:num w:numId="18" w16cid:durableId="367149007">
    <w:abstractNumId w:val="5"/>
  </w:num>
  <w:num w:numId="19" w16cid:durableId="632948891">
    <w:abstractNumId w:val="16"/>
  </w:num>
  <w:num w:numId="20" w16cid:durableId="12126146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ria Simonson">
    <w15:presenceInfo w15:providerId="AD" w15:userId="S::alexandriasimonson@unomaha.edu::86c6b76d-b849-40fc-9d93-ad8370e1a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D"/>
    <w:rsid w:val="00020F08"/>
    <w:rsid w:val="000E467B"/>
    <w:rsid w:val="000F396E"/>
    <w:rsid w:val="00107A2E"/>
    <w:rsid w:val="00137430"/>
    <w:rsid w:val="001D3FFB"/>
    <w:rsid w:val="001E5D3B"/>
    <w:rsid w:val="002010B9"/>
    <w:rsid w:val="00217826"/>
    <w:rsid w:val="002A6A4F"/>
    <w:rsid w:val="002D65F3"/>
    <w:rsid w:val="00396E66"/>
    <w:rsid w:val="003E281F"/>
    <w:rsid w:val="00472739"/>
    <w:rsid w:val="00493750"/>
    <w:rsid w:val="005746C5"/>
    <w:rsid w:val="005812B8"/>
    <w:rsid w:val="005B61A7"/>
    <w:rsid w:val="005D03E0"/>
    <w:rsid w:val="005F4A36"/>
    <w:rsid w:val="00620494"/>
    <w:rsid w:val="00662651"/>
    <w:rsid w:val="006737E4"/>
    <w:rsid w:val="006F1A23"/>
    <w:rsid w:val="0077444F"/>
    <w:rsid w:val="00780DA9"/>
    <w:rsid w:val="00831557"/>
    <w:rsid w:val="00837F7C"/>
    <w:rsid w:val="00880361"/>
    <w:rsid w:val="00881392"/>
    <w:rsid w:val="00890531"/>
    <w:rsid w:val="00895171"/>
    <w:rsid w:val="00A40E6D"/>
    <w:rsid w:val="00AD17A7"/>
    <w:rsid w:val="00B516CE"/>
    <w:rsid w:val="00BA2940"/>
    <w:rsid w:val="00BC077A"/>
    <w:rsid w:val="00C22564"/>
    <w:rsid w:val="00D54F4F"/>
    <w:rsid w:val="00DB5A2A"/>
    <w:rsid w:val="00DC6510"/>
    <w:rsid w:val="00E7752F"/>
    <w:rsid w:val="00FD2881"/>
    <w:rsid w:val="00FD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918"/>
  <w15:chartTrackingRefBased/>
  <w15:docId w15:val="{2028125D-CB85-48B7-9FCC-91F0144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D"/>
    <w:rPr>
      <w:rFonts w:eastAsiaTheme="majorEastAsia" w:cstheme="majorBidi"/>
      <w:color w:val="272727" w:themeColor="text1" w:themeTint="D8"/>
    </w:rPr>
  </w:style>
  <w:style w:type="paragraph" w:styleId="Title">
    <w:name w:val="Title"/>
    <w:basedOn w:val="Normal"/>
    <w:next w:val="Normal"/>
    <w:link w:val="TitleChar"/>
    <w:uiPriority w:val="10"/>
    <w:qFormat/>
    <w:rsid w:val="00A40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D"/>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D"/>
    <w:rPr>
      <w:i/>
      <w:iCs/>
      <w:color w:val="404040" w:themeColor="text1" w:themeTint="BF"/>
    </w:rPr>
  </w:style>
  <w:style w:type="paragraph" w:styleId="ListParagraph">
    <w:name w:val="List Paragraph"/>
    <w:basedOn w:val="Normal"/>
    <w:uiPriority w:val="34"/>
    <w:qFormat/>
    <w:rsid w:val="00A40E6D"/>
    <w:pPr>
      <w:ind w:left="720"/>
      <w:contextualSpacing/>
    </w:pPr>
  </w:style>
  <w:style w:type="character" w:styleId="IntenseEmphasis">
    <w:name w:val="Intense Emphasis"/>
    <w:basedOn w:val="DefaultParagraphFont"/>
    <w:uiPriority w:val="21"/>
    <w:qFormat/>
    <w:rsid w:val="00A40E6D"/>
    <w:rPr>
      <w:i/>
      <w:iCs/>
      <w:color w:val="0F4761" w:themeColor="accent1" w:themeShade="BF"/>
    </w:rPr>
  </w:style>
  <w:style w:type="paragraph" w:styleId="IntenseQuote">
    <w:name w:val="Intense Quote"/>
    <w:basedOn w:val="Normal"/>
    <w:next w:val="Normal"/>
    <w:link w:val="IntenseQuoteChar"/>
    <w:uiPriority w:val="30"/>
    <w:qFormat/>
    <w:rsid w:val="00A4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D"/>
    <w:rPr>
      <w:i/>
      <w:iCs/>
      <w:color w:val="0F4761" w:themeColor="accent1" w:themeShade="BF"/>
    </w:rPr>
  </w:style>
  <w:style w:type="character" w:styleId="IntenseReference">
    <w:name w:val="Intense Reference"/>
    <w:basedOn w:val="DefaultParagraphFont"/>
    <w:uiPriority w:val="32"/>
    <w:qFormat/>
    <w:rsid w:val="00A40E6D"/>
    <w:rPr>
      <w:b/>
      <w:bCs/>
      <w:smallCaps/>
      <w:color w:val="0F4761" w:themeColor="accent1" w:themeShade="BF"/>
      <w:spacing w:val="5"/>
    </w:rPr>
  </w:style>
  <w:style w:type="character" w:styleId="CommentReference">
    <w:name w:val="annotation reference"/>
    <w:basedOn w:val="DefaultParagraphFont"/>
    <w:uiPriority w:val="99"/>
    <w:semiHidden/>
    <w:unhideWhenUsed/>
    <w:rsid w:val="005B61A7"/>
    <w:rPr>
      <w:sz w:val="16"/>
      <w:szCs w:val="16"/>
    </w:rPr>
  </w:style>
  <w:style w:type="paragraph" w:styleId="CommentText">
    <w:name w:val="annotation text"/>
    <w:basedOn w:val="Normal"/>
    <w:link w:val="CommentTextChar"/>
    <w:uiPriority w:val="99"/>
    <w:unhideWhenUsed/>
    <w:rsid w:val="005B61A7"/>
    <w:pPr>
      <w:spacing w:line="240" w:lineRule="auto"/>
    </w:pPr>
    <w:rPr>
      <w:sz w:val="20"/>
      <w:szCs w:val="20"/>
    </w:rPr>
  </w:style>
  <w:style w:type="character" w:customStyle="1" w:styleId="CommentTextChar">
    <w:name w:val="Comment Text Char"/>
    <w:basedOn w:val="DefaultParagraphFont"/>
    <w:link w:val="CommentText"/>
    <w:uiPriority w:val="99"/>
    <w:rsid w:val="005B61A7"/>
    <w:rPr>
      <w:sz w:val="20"/>
      <w:szCs w:val="20"/>
    </w:rPr>
  </w:style>
  <w:style w:type="paragraph" w:styleId="CommentSubject">
    <w:name w:val="annotation subject"/>
    <w:basedOn w:val="CommentText"/>
    <w:next w:val="CommentText"/>
    <w:link w:val="CommentSubjectChar"/>
    <w:uiPriority w:val="99"/>
    <w:semiHidden/>
    <w:unhideWhenUsed/>
    <w:rsid w:val="005B61A7"/>
    <w:rPr>
      <w:b/>
      <w:bCs/>
    </w:rPr>
  </w:style>
  <w:style w:type="character" w:customStyle="1" w:styleId="CommentSubjectChar">
    <w:name w:val="Comment Subject Char"/>
    <w:basedOn w:val="CommentTextChar"/>
    <w:link w:val="CommentSubject"/>
    <w:uiPriority w:val="99"/>
    <w:semiHidden/>
    <w:rsid w:val="005B61A7"/>
    <w:rPr>
      <w:b/>
      <w:bCs/>
      <w:sz w:val="20"/>
      <w:szCs w:val="20"/>
    </w:rPr>
  </w:style>
  <w:style w:type="paragraph" w:styleId="NormalWeb">
    <w:name w:val="Normal (Web)"/>
    <w:basedOn w:val="Normal"/>
    <w:uiPriority w:val="99"/>
    <w:semiHidden/>
    <w:unhideWhenUsed/>
    <w:rsid w:val="0077444F"/>
    <w:rPr>
      <w:rFonts w:ascii="Times New Roman" w:hAnsi="Times New Roman" w:cs="Times New Roman"/>
    </w:rPr>
  </w:style>
  <w:style w:type="paragraph" w:styleId="Revision">
    <w:name w:val="Revision"/>
    <w:hidden/>
    <w:uiPriority w:val="99"/>
    <w:semiHidden/>
    <w:rsid w:val="00890531"/>
    <w:pPr>
      <w:spacing w:after="0" w:line="240" w:lineRule="auto"/>
    </w:pPr>
  </w:style>
  <w:style w:type="character" w:styleId="Hyperlink">
    <w:name w:val="Hyperlink"/>
    <w:basedOn w:val="DefaultParagraphFont"/>
    <w:uiPriority w:val="99"/>
    <w:unhideWhenUsed/>
    <w:rsid w:val="00881392"/>
    <w:rPr>
      <w:color w:val="467886" w:themeColor="hyperlink"/>
      <w:u w:val="single"/>
    </w:rPr>
  </w:style>
  <w:style w:type="character" w:styleId="UnresolvedMention">
    <w:name w:val="Unresolved Mention"/>
    <w:basedOn w:val="DefaultParagraphFont"/>
    <w:uiPriority w:val="99"/>
    <w:semiHidden/>
    <w:unhideWhenUsed/>
    <w:rsid w:val="0088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99750">
      <w:bodyDiv w:val="1"/>
      <w:marLeft w:val="0"/>
      <w:marRight w:val="0"/>
      <w:marTop w:val="0"/>
      <w:marBottom w:val="0"/>
      <w:divBdr>
        <w:top w:val="none" w:sz="0" w:space="0" w:color="auto"/>
        <w:left w:val="none" w:sz="0" w:space="0" w:color="auto"/>
        <w:bottom w:val="none" w:sz="0" w:space="0" w:color="auto"/>
        <w:right w:val="none" w:sz="0" w:space="0" w:color="auto"/>
      </w:divBdr>
    </w:div>
    <w:div w:id="568004255">
      <w:bodyDiv w:val="1"/>
      <w:marLeft w:val="0"/>
      <w:marRight w:val="0"/>
      <w:marTop w:val="0"/>
      <w:marBottom w:val="0"/>
      <w:divBdr>
        <w:top w:val="none" w:sz="0" w:space="0" w:color="auto"/>
        <w:left w:val="none" w:sz="0" w:space="0" w:color="auto"/>
        <w:bottom w:val="none" w:sz="0" w:space="0" w:color="auto"/>
        <w:right w:val="none" w:sz="0" w:space="0" w:color="auto"/>
      </w:divBdr>
    </w:div>
    <w:div w:id="1519347305">
      <w:bodyDiv w:val="1"/>
      <w:marLeft w:val="0"/>
      <w:marRight w:val="0"/>
      <w:marTop w:val="0"/>
      <w:marBottom w:val="0"/>
      <w:divBdr>
        <w:top w:val="none" w:sz="0" w:space="0" w:color="auto"/>
        <w:left w:val="none" w:sz="0" w:space="0" w:color="auto"/>
        <w:bottom w:val="none" w:sz="0" w:space="0" w:color="auto"/>
        <w:right w:val="none" w:sz="0" w:space="0" w:color="auto"/>
      </w:divBdr>
    </w:div>
    <w:div w:id="15726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Mekelburg</dc:creator>
  <cp:keywords/>
  <dc:description/>
  <cp:lastModifiedBy>Alexandria Simonson</cp:lastModifiedBy>
  <cp:revision>17</cp:revision>
  <dcterms:created xsi:type="dcterms:W3CDTF">2025-04-06T17:05:00Z</dcterms:created>
  <dcterms:modified xsi:type="dcterms:W3CDTF">2025-05-02T20:15:00Z</dcterms:modified>
</cp:coreProperties>
</file>